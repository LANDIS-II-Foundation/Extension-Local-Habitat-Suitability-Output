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25B4EC" w14:textId="0F22C0C6" w:rsidR="008401C8" w:rsidRDefault="008401C8" w:rsidP="00E841A6">
      <w:pPr>
        <w:pStyle w:val="titleline1"/>
        <w:spacing w:after="120"/>
      </w:pPr>
      <w:r>
        <w:t xml:space="preserve">LANDIS-II </w:t>
      </w:r>
      <w:r w:rsidR="002A0DB4">
        <w:t xml:space="preserve">Local </w:t>
      </w:r>
      <w:r w:rsidR="00FD75DF">
        <w:t>Habitat Suitability Output</w:t>
      </w:r>
      <w:r w:rsidR="005631CA">
        <w:t xml:space="preserve"> </w:t>
      </w:r>
      <w:r w:rsidR="00E841A6">
        <w:t>Extension (</w:t>
      </w:r>
      <w:r w:rsidR="00FD75DF">
        <w:t>v1.0</w:t>
      </w:r>
      <w:r w:rsidR="00E841A6">
        <w:t xml:space="preserve">) </w:t>
      </w:r>
      <w:r>
        <w:t>User Guide</w:t>
      </w:r>
    </w:p>
    <w:p w14:paraId="119A81CD" w14:textId="77777777" w:rsidR="008401C8" w:rsidRDefault="008401C8">
      <w:pPr>
        <w:pStyle w:val="titleline-small"/>
        <w:spacing w:after="120"/>
      </w:pPr>
    </w:p>
    <w:p w14:paraId="6F72548F" w14:textId="787EC69C" w:rsidR="00FD75DF" w:rsidRDefault="00FD75DF">
      <w:pPr>
        <w:spacing w:after="120"/>
        <w:jc w:val="center"/>
      </w:pPr>
      <w:r>
        <w:t>Donald J. Brown</w:t>
      </w:r>
      <w:r>
        <w:rPr>
          <w:vertAlign w:val="superscript"/>
        </w:rPr>
        <w:t>1</w:t>
      </w:r>
      <w:r w:rsidR="00505534">
        <w:rPr>
          <w:vertAlign w:val="superscript"/>
        </w:rPr>
        <w:t>*</w:t>
      </w:r>
    </w:p>
    <w:p w14:paraId="1022EFE8" w14:textId="77777777" w:rsidR="008401C8" w:rsidRDefault="008401C8" w:rsidP="00FD75DF">
      <w:pPr>
        <w:spacing w:after="120"/>
        <w:jc w:val="center"/>
      </w:pPr>
      <w:r>
        <w:t>Brian R. Miranda</w:t>
      </w:r>
      <w:r w:rsidR="00FD75DF">
        <w:rPr>
          <w:vertAlign w:val="superscript"/>
        </w:rPr>
        <w:t>2</w:t>
      </w:r>
    </w:p>
    <w:p w14:paraId="275A57CC" w14:textId="77777777" w:rsidR="008401C8" w:rsidRDefault="008401C8">
      <w:pPr>
        <w:spacing w:after="120"/>
        <w:jc w:val="center"/>
      </w:pPr>
    </w:p>
    <w:p w14:paraId="4FE6EFA5" w14:textId="77777777" w:rsidR="008401C8" w:rsidRDefault="008401C8">
      <w:pPr>
        <w:spacing w:after="120"/>
        <w:jc w:val="center"/>
      </w:pPr>
    </w:p>
    <w:p w14:paraId="6984722B" w14:textId="213814E7" w:rsidR="00FD75DF" w:rsidRDefault="00FD75DF" w:rsidP="0049439A">
      <w:pPr>
        <w:ind w:right="-194"/>
        <w:jc w:val="center"/>
      </w:pPr>
      <w:r w:rsidRPr="00FD75DF">
        <w:rPr>
          <w:vertAlign w:val="superscript"/>
        </w:rPr>
        <w:t>1</w:t>
      </w:r>
      <w:r w:rsidR="00505534">
        <w:t xml:space="preserve">Wisconsin Cooperative Wildlife Research Unit, Department of Forest </w:t>
      </w:r>
      <w:r w:rsidR="00505534" w:rsidRPr="00505534">
        <w:t xml:space="preserve">and Wildlife Ecology, University of Wisconsin, Madison, WI </w:t>
      </w:r>
    </w:p>
    <w:p w14:paraId="191CC4AC" w14:textId="77777777" w:rsidR="00FD75DF" w:rsidRDefault="00FD75DF" w:rsidP="00FD75DF">
      <w:pPr>
        <w:jc w:val="center"/>
      </w:pPr>
    </w:p>
    <w:p w14:paraId="7FB1C748" w14:textId="77777777" w:rsidR="008401C8" w:rsidRDefault="00FD75DF">
      <w:pPr>
        <w:pStyle w:val="HTMLPreformatted"/>
        <w:spacing w:after="120"/>
        <w:jc w:val="center"/>
        <w:rPr>
          <w:rFonts w:ascii="Times New Roman" w:hAnsi="Times New Roman" w:cs="Times New Roman"/>
          <w:sz w:val="24"/>
        </w:rPr>
      </w:pPr>
      <w:r>
        <w:rPr>
          <w:rFonts w:ascii="Times New Roman" w:hAnsi="Times New Roman" w:cs="Times New Roman"/>
          <w:sz w:val="24"/>
          <w:vertAlign w:val="superscript"/>
        </w:rPr>
        <w:t>2</w:t>
      </w:r>
      <w:r w:rsidR="008401C8">
        <w:rPr>
          <w:rFonts w:ascii="Times New Roman" w:hAnsi="Times New Roman" w:cs="Times New Roman"/>
          <w:sz w:val="24"/>
        </w:rPr>
        <w:t xml:space="preserve">USDA Forest Service, </w:t>
      </w:r>
      <w:r>
        <w:rPr>
          <w:rFonts w:ascii="Times New Roman" w:hAnsi="Times New Roman" w:cs="Times New Roman"/>
          <w:sz w:val="24"/>
        </w:rPr>
        <w:t>Northern Research Station</w:t>
      </w:r>
      <w:r w:rsidR="008401C8">
        <w:rPr>
          <w:rFonts w:ascii="Times New Roman" w:hAnsi="Times New Roman" w:cs="Times New Roman"/>
          <w:sz w:val="24"/>
        </w:rPr>
        <w:t>, Rhinelander, WI</w:t>
      </w:r>
    </w:p>
    <w:p w14:paraId="62371C53" w14:textId="77777777" w:rsidR="008401C8" w:rsidRDefault="008401C8">
      <w:pPr>
        <w:spacing w:after="120"/>
        <w:jc w:val="center"/>
      </w:pPr>
    </w:p>
    <w:p w14:paraId="77469010" w14:textId="506E0ABC" w:rsidR="00CB175C" w:rsidRDefault="008401C8">
      <w:pPr>
        <w:spacing w:after="120"/>
        <w:jc w:val="center"/>
      </w:pPr>
      <w:r>
        <w:t>Last Revised</w:t>
      </w:r>
      <w:r w:rsidR="00CB175C">
        <w:t xml:space="preserve"> by </w:t>
      </w:r>
      <w:r w:rsidR="00BE23F9">
        <w:t>Brian Miranda</w:t>
      </w:r>
      <w:r>
        <w:t xml:space="preserve">: </w:t>
      </w:r>
      <w:r w:rsidR="00170184">
        <w:t>September 8</w:t>
      </w:r>
      <w:bookmarkStart w:id="0" w:name="_GoBack"/>
      <w:bookmarkEnd w:id="0"/>
      <w:r w:rsidR="0049439A">
        <w:t>, 2017</w:t>
      </w:r>
    </w:p>
    <w:p w14:paraId="6911B5F0" w14:textId="3B78D547" w:rsidR="00BE23F9" w:rsidRDefault="00CB175C" w:rsidP="00BE23F9">
      <w:pPr>
        <w:spacing w:after="120"/>
        <w:jc w:val="center"/>
      </w:pPr>
      <w:r>
        <w:t xml:space="preserve">Previous revision: </w:t>
      </w:r>
      <w:r w:rsidR="00505534">
        <w:t>August 9</w:t>
      </w:r>
      <w:r w:rsidR="0049439A">
        <w:t>, 201</w:t>
      </w:r>
      <w:r w:rsidR="00505534">
        <w:t>7</w:t>
      </w:r>
    </w:p>
    <w:p w14:paraId="329639AC" w14:textId="77777777" w:rsidR="00505534" w:rsidRDefault="00505534" w:rsidP="00BE23F9">
      <w:pPr>
        <w:spacing w:after="120"/>
        <w:jc w:val="center"/>
      </w:pPr>
    </w:p>
    <w:p w14:paraId="482F3DA5" w14:textId="77777777" w:rsidR="00505534" w:rsidRDefault="00505534" w:rsidP="00BE23F9">
      <w:pPr>
        <w:spacing w:after="120"/>
        <w:jc w:val="center"/>
      </w:pPr>
    </w:p>
    <w:p w14:paraId="575CCBB1" w14:textId="6D6BACE7" w:rsidR="00505534" w:rsidRDefault="00505534" w:rsidP="00170184">
      <w:pPr>
        <w:spacing w:after="120"/>
      </w:pPr>
      <w:r>
        <w:t>* Current affiliation:</w:t>
      </w:r>
      <w:r w:rsidRPr="00505534">
        <w:t xml:space="preserve"> </w:t>
      </w:r>
      <w:r>
        <w:t>West Virginia University,</w:t>
      </w:r>
      <w:r w:rsidRPr="001C090F">
        <w:t xml:space="preserve"> </w:t>
      </w:r>
      <w:r>
        <w:t>School of Natural Resources, Morgantown, WV &amp; USDA Forest Service, Northern Research Station, Parsons, WV</w:t>
      </w:r>
    </w:p>
    <w:p w14:paraId="677DA967" w14:textId="77777777" w:rsidR="008401C8" w:rsidRDefault="008401C8">
      <w:pPr>
        <w:spacing w:after="120"/>
        <w:jc w:val="center"/>
      </w:pPr>
    </w:p>
    <w:p w14:paraId="2A7D4D00" w14:textId="5DDBA407" w:rsidR="008401C8" w:rsidRDefault="008401C8">
      <w:pPr>
        <w:pStyle w:val="text"/>
        <w:sectPr w:rsidR="008401C8">
          <w:headerReference w:type="default" r:id="rId8"/>
          <w:pgSz w:w="12240" w:h="15840" w:code="1"/>
          <w:pgMar w:top="1627" w:right="1627" w:bottom="2707" w:left="1627" w:header="935" w:footer="720" w:gutter="0"/>
          <w:cols w:space="720"/>
          <w:docGrid w:linePitch="360"/>
        </w:sectPr>
      </w:pPr>
    </w:p>
    <w:bookmarkStart w:id="1" w:name="_Toc102232953"/>
    <w:bookmarkStart w:id="2" w:name="_Toc136162611"/>
    <w:p w14:paraId="3AE873DA" w14:textId="77777777" w:rsidR="00170184" w:rsidRDefault="007C343E">
      <w:pPr>
        <w:pStyle w:val="TOC1"/>
        <w:tabs>
          <w:tab w:val="right" w:leader="dot" w:pos="9350"/>
        </w:tabs>
        <w:rPr>
          <w:rFonts w:asciiTheme="minorHAnsi" w:eastAsiaTheme="minorEastAsia" w:hAnsiTheme="minorHAnsi" w:cstheme="minorBidi"/>
          <w:b w:val="0"/>
          <w:bCs w:val="0"/>
          <w:caps w:val="0"/>
          <w:noProof/>
          <w:sz w:val="22"/>
          <w:szCs w:val="22"/>
          <w:lang w:eastAsia="en-US"/>
        </w:rPr>
      </w:pPr>
      <w:r>
        <w:rPr>
          <w:b w:val="0"/>
          <w:bCs w:val="0"/>
          <w:caps w:val="0"/>
        </w:rPr>
        <w:lastRenderedPageBreak/>
        <w:fldChar w:fldCharType="begin"/>
      </w:r>
      <w:r>
        <w:rPr>
          <w:b w:val="0"/>
          <w:bCs w:val="0"/>
          <w:caps w:val="0"/>
        </w:rPr>
        <w:instrText xml:space="preserve"> TOC \o "1-5" \h \z \u </w:instrText>
      </w:r>
      <w:r>
        <w:rPr>
          <w:b w:val="0"/>
          <w:bCs w:val="0"/>
          <w:caps w:val="0"/>
        </w:rPr>
        <w:fldChar w:fldCharType="separate"/>
      </w:r>
      <w:hyperlink w:anchor="_Toc492623176" w:history="1">
        <w:r w:rsidR="00170184" w:rsidRPr="00B00E3C">
          <w:rPr>
            <w:rStyle w:val="Hyperlink"/>
            <w:noProof/>
          </w:rPr>
          <w:t>Introduction</w:t>
        </w:r>
        <w:r w:rsidR="00170184">
          <w:rPr>
            <w:noProof/>
            <w:webHidden/>
          </w:rPr>
          <w:tab/>
        </w:r>
        <w:r w:rsidR="00170184">
          <w:rPr>
            <w:noProof/>
            <w:webHidden/>
          </w:rPr>
          <w:fldChar w:fldCharType="begin"/>
        </w:r>
        <w:r w:rsidR="00170184">
          <w:rPr>
            <w:noProof/>
            <w:webHidden/>
          </w:rPr>
          <w:instrText xml:space="preserve"> PAGEREF _Toc492623176 \h </w:instrText>
        </w:r>
        <w:r w:rsidR="00170184">
          <w:rPr>
            <w:noProof/>
            <w:webHidden/>
          </w:rPr>
        </w:r>
        <w:r w:rsidR="00170184">
          <w:rPr>
            <w:noProof/>
            <w:webHidden/>
          </w:rPr>
          <w:fldChar w:fldCharType="separate"/>
        </w:r>
        <w:r w:rsidR="00170184">
          <w:rPr>
            <w:noProof/>
            <w:webHidden/>
          </w:rPr>
          <w:t>2</w:t>
        </w:r>
        <w:r w:rsidR="00170184">
          <w:rPr>
            <w:noProof/>
            <w:webHidden/>
          </w:rPr>
          <w:fldChar w:fldCharType="end"/>
        </w:r>
      </w:hyperlink>
    </w:p>
    <w:p w14:paraId="02B13D21" w14:textId="77777777" w:rsidR="00170184" w:rsidRDefault="00170184">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2623177" w:history="1">
        <w:r w:rsidRPr="00B00E3C">
          <w:rPr>
            <w:rStyle w:val="Hyperlink"/>
            <w:noProof/>
          </w:rPr>
          <w:t>1.1.</w:t>
        </w:r>
        <w:r>
          <w:rPr>
            <w:rFonts w:asciiTheme="minorHAnsi" w:eastAsiaTheme="minorEastAsia" w:hAnsiTheme="minorHAnsi" w:cstheme="minorBidi"/>
            <w:noProof/>
            <w:sz w:val="22"/>
            <w:szCs w:val="22"/>
            <w:lang w:eastAsia="en-US"/>
          </w:rPr>
          <w:tab/>
        </w:r>
        <w:r w:rsidRPr="00B00E3C">
          <w:rPr>
            <w:rStyle w:val="Hyperlink"/>
            <w:noProof/>
          </w:rPr>
          <w:t>Reclassification</w:t>
        </w:r>
        <w:r>
          <w:rPr>
            <w:noProof/>
            <w:webHidden/>
          </w:rPr>
          <w:tab/>
        </w:r>
        <w:r>
          <w:rPr>
            <w:noProof/>
            <w:webHidden/>
          </w:rPr>
          <w:fldChar w:fldCharType="begin"/>
        </w:r>
        <w:r>
          <w:rPr>
            <w:noProof/>
            <w:webHidden/>
          </w:rPr>
          <w:instrText xml:space="preserve"> PAGEREF _Toc492623177 \h </w:instrText>
        </w:r>
        <w:r>
          <w:rPr>
            <w:noProof/>
            <w:webHidden/>
          </w:rPr>
        </w:r>
        <w:r>
          <w:rPr>
            <w:noProof/>
            <w:webHidden/>
          </w:rPr>
          <w:fldChar w:fldCharType="separate"/>
        </w:r>
        <w:r>
          <w:rPr>
            <w:noProof/>
            <w:webHidden/>
          </w:rPr>
          <w:t>2</w:t>
        </w:r>
        <w:r>
          <w:rPr>
            <w:noProof/>
            <w:webHidden/>
          </w:rPr>
          <w:fldChar w:fldCharType="end"/>
        </w:r>
      </w:hyperlink>
    </w:p>
    <w:p w14:paraId="6482C0AD" w14:textId="77777777" w:rsidR="00170184" w:rsidRDefault="00170184">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92623178" w:history="1">
        <w:r w:rsidRPr="00B00E3C">
          <w:rPr>
            <w:rStyle w:val="Hyperlink"/>
            <w:noProof/>
          </w:rPr>
          <w:t>1.1.1.</w:t>
        </w:r>
        <w:r>
          <w:rPr>
            <w:rFonts w:asciiTheme="minorHAnsi" w:eastAsiaTheme="minorEastAsia" w:hAnsiTheme="minorHAnsi" w:cstheme="minorBidi"/>
            <w:i w:val="0"/>
            <w:iCs w:val="0"/>
            <w:noProof/>
            <w:sz w:val="22"/>
            <w:szCs w:val="22"/>
            <w:lang w:eastAsia="en-US"/>
          </w:rPr>
          <w:tab/>
        </w:r>
        <w:r w:rsidRPr="00B00E3C">
          <w:rPr>
            <w:rStyle w:val="Hyperlink"/>
            <w:noProof/>
          </w:rPr>
          <w:t>Age Reclassification</w:t>
        </w:r>
        <w:r>
          <w:rPr>
            <w:noProof/>
            <w:webHidden/>
          </w:rPr>
          <w:tab/>
        </w:r>
        <w:r>
          <w:rPr>
            <w:noProof/>
            <w:webHidden/>
          </w:rPr>
          <w:fldChar w:fldCharType="begin"/>
        </w:r>
        <w:r>
          <w:rPr>
            <w:noProof/>
            <w:webHidden/>
          </w:rPr>
          <w:instrText xml:space="preserve"> PAGEREF _Toc492623178 \h </w:instrText>
        </w:r>
        <w:r>
          <w:rPr>
            <w:noProof/>
            <w:webHidden/>
          </w:rPr>
        </w:r>
        <w:r>
          <w:rPr>
            <w:noProof/>
            <w:webHidden/>
          </w:rPr>
          <w:fldChar w:fldCharType="separate"/>
        </w:r>
        <w:r>
          <w:rPr>
            <w:noProof/>
            <w:webHidden/>
          </w:rPr>
          <w:t>3</w:t>
        </w:r>
        <w:r>
          <w:rPr>
            <w:noProof/>
            <w:webHidden/>
          </w:rPr>
          <w:fldChar w:fldCharType="end"/>
        </w:r>
      </w:hyperlink>
    </w:p>
    <w:p w14:paraId="072694B4" w14:textId="77777777" w:rsidR="00170184" w:rsidRDefault="00170184">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92623179" w:history="1">
        <w:r w:rsidRPr="00B00E3C">
          <w:rPr>
            <w:rStyle w:val="Hyperlink"/>
            <w:noProof/>
          </w:rPr>
          <w:t>1.1.2.</w:t>
        </w:r>
        <w:r>
          <w:rPr>
            <w:rFonts w:asciiTheme="minorHAnsi" w:eastAsiaTheme="minorEastAsia" w:hAnsiTheme="minorHAnsi" w:cstheme="minorBidi"/>
            <w:i w:val="0"/>
            <w:iCs w:val="0"/>
            <w:noProof/>
            <w:sz w:val="22"/>
            <w:szCs w:val="22"/>
            <w:lang w:eastAsia="en-US"/>
          </w:rPr>
          <w:tab/>
        </w:r>
        <w:r w:rsidRPr="00B00E3C">
          <w:rPr>
            <w:rStyle w:val="Hyperlink"/>
            <w:noProof/>
          </w:rPr>
          <w:t>Biomass Reclassification</w:t>
        </w:r>
        <w:r>
          <w:rPr>
            <w:noProof/>
            <w:webHidden/>
          </w:rPr>
          <w:tab/>
        </w:r>
        <w:r>
          <w:rPr>
            <w:noProof/>
            <w:webHidden/>
          </w:rPr>
          <w:fldChar w:fldCharType="begin"/>
        </w:r>
        <w:r>
          <w:rPr>
            <w:noProof/>
            <w:webHidden/>
          </w:rPr>
          <w:instrText xml:space="preserve"> PAGEREF _Toc492623179 \h </w:instrText>
        </w:r>
        <w:r>
          <w:rPr>
            <w:noProof/>
            <w:webHidden/>
          </w:rPr>
        </w:r>
        <w:r>
          <w:rPr>
            <w:noProof/>
            <w:webHidden/>
          </w:rPr>
          <w:fldChar w:fldCharType="separate"/>
        </w:r>
        <w:r>
          <w:rPr>
            <w:noProof/>
            <w:webHidden/>
          </w:rPr>
          <w:t>3</w:t>
        </w:r>
        <w:r>
          <w:rPr>
            <w:noProof/>
            <w:webHidden/>
          </w:rPr>
          <w:fldChar w:fldCharType="end"/>
        </w:r>
      </w:hyperlink>
    </w:p>
    <w:p w14:paraId="6E237E6D" w14:textId="77777777" w:rsidR="00170184" w:rsidRDefault="00170184">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2623180" w:history="1">
        <w:r w:rsidRPr="00B00E3C">
          <w:rPr>
            <w:rStyle w:val="Hyperlink"/>
            <w:noProof/>
          </w:rPr>
          <w:t>1.2.</w:t>
        </w:r>
        <w:r>
          <w:rPr>
            <w:rFonts w:asciiTheme="minorHAnsi" w:eastAsiaTheme="minorEastAsia" w:hAnsiTheme="minorHAnsi" w:cstheme="minorBidi"/>
            <w:noProof/>
            <w:sz w:val="22"/>
            <w:szCs w:val="22"/>
            <w:lang w:eastAsia="en-US"/>
          </w:rPr>
          <w:tab/>
        </w:r>
        <w:r w:rsidRPr="00B00E3C">
          <w:rPr>
            <w:rStyle w:val="Hyperlink"/>
            <w:noProof/>
          </w:rPr>
          <w:t>Disturbance Weighting</w:t>
        </w:r>
        <w:r>
          <w:rPr>
            <w:noProof/>
            <w:webHidden/>
          </w:rPr>
          <w:tab/>
        </w:r>
        <w:r>
          <w:rPr>
            <w:noProof/>
            <w:webHidden/>
          </w:rPr>
          <w:fldChar w:fldCharType="begin"/>
        </w:r>
        <w:r>
          <w:rPr>
            <w:noProof/>
            <w:webHidden/>
          </w:rPr>
          <w:instrText xml:space="preserve"> PAGEREF _Toc492623180 \h </w:instrText>
        </w:r>
        <w:r>
          <w:rPr>
            <w:noProof/>
            <w:webHidden/>
          </w:rPr>
        </w:r>
        <w:r>
          <w:rPr>
            <w:noProof/>
            <w:webHidden/>
          </w:rPr>
          <w:fldChar w:fldCharType="separate"/>
        </w:r>
        <w:r>
          <w:rPr>
            <w:noProof/>
            <w:webHidden/>
          </w:rPr>
          <w:t>3</w:t>
        </w:r>
        <w:r>
          <w:rPr>
            <w:noProof/>
            <w:webHidden/>
          </w:rPr>
          <w:fldChar w:fldCharType="end"/>
        </w:r>
      </w:hyperlink>
    </w:p>
    <w:p w14:paraId="62B60EE9" w14:textId="77777777" w:rsidR="00170184" w:rsidRDefault="00170184">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92623181" w:history="1">
        <w:r w:rsidRPr="00B00E3C">
          <w:rPr>
            <w:rStyle w:val="Hyperlink"/>
            <w:noProof/>
          </w:rPr>
          <w:t>1.2.1.</w:t>
        </w:r>
        <w:r>
          <w:rPr>
            <w:rFonts w:asciiTheme="minorHAnsi" w:eastAsiaTheme="minorEastAsia" w:hAnsiTheme="minorHAnsi" w:cstheme="minorBidi"/>
            <w:i w:val="0"/>
            <w:iCs w:val="0"/>
            <w:noProof/>
            <w:sz w:val="22"/>
            <w:szCs w:val="22"/>
            <w:lang w:eastAsia="en-US"/>
          </w:rPr>
          <w:tab/>
        </w:r>
        <w:r w:rsidRPr="00B00E3C">
          <w:rPr>
            <w:rStyle w:val="Hyperlink"/>
            <w:noProof/>
          </w:rPr>
          <w:t>Fire Severity Weighting</w:t>
        </w:r>
        <w:r>
          <w:rPr>
            <w:noProof/>
            <w:webHidden/>
          </w:rPr>
          <w:tab/>
        </w:r>
        <w:r>
          <w:rPr>
            <w:noProof/>
            <w:webHidden/>
          </w:rPr>
          <w:fldChar w:fldCharType="begin"/>
        </w:r>
        <w:r>
          <w:rPr>
            <w:noProof/>
            <w:webHidden/>
          </w:rPr>
          <w:instrText xml:space="preserve"> PAGEREF _Toc492623181 \h </w:instrText>
        </w:r>
        <w:r>
          <w:rPr>
            <w:noProof/>
            <w:webHidden/>
          </w:rPr>
        </w:r>
        <w:r>
          <w:rPr>
            <w:noProof/>
            <w:webHidden/>
          </w:rPr>
          <w:fldChar w:fldCharType="separate"/>
        </w:r>
        <w:r>
          <w:rPr>
            <w:noProof/>
            <w:webHidden/>
          </w:rPr>
          <w:t>4</w:t>
        </w:r>
        <w:r>
          <w:rPr>
            <w:noProof/>
            <w:webHidden/>
          </w:rPr>
          <w:fldChar w:fldCharType="end"/>
        </w:r>
      </w:hyperlink>
    </w:p>
    <w:p w14:paraId="7D66EF76" w14:textId="77777777" w:rsidR="00170184" w:rsidRDefault="00170184">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92623182" w:history="1">
        <w:r w:rsidRPr="00B00E3C">
          <w:rPr>
            <w:rStyle w:val="Hyperlink"/>
            <w:noProof/>
          </w:rPr>
          <w:t>1.2.2.</w:t>
        </w:r>
        <w:r>
          <w:rPr>
            <w:rFonts w:asciiTheme="minorHAnsi" w:eastAsiaTheme="minorEastAsia" w:hAnsiTheme="minorHAnsi" w:cstheme="minorBidi"/>
            <w:i w:val="0"/>
            <w:iCs w:val="0"/>
            <w:noProof/>
            <w:sz w:val="22"/>
            <w:szCs w:val="22"/>
            <w:lang w:eastAsia="en-US"/>
          </w:rPr>
          <w:tab/>
        </w:r>
        <w:r w:rsidRPr="00B00E3C">
          <w:rPr>
            <w:rStyle w:val="Hyperlink"/>
            <w:noProof/>
          </w:rPr>
          <w:t>Harvest Prescription Weighting</w:t>
        </w:r>
        <w:r>
          <w:rPr>
            <w:noProof/>
            <w:webHidden/>
          </w:rPr>
          <w:tab/>
        </w:r>
        <w:r>
          <w:rPr>
            <w:noProof/>
            <w:webHidden/>
          </w:rPr>
          <w:fldChar w:fldCharType="begin"/>
        </w:r>
        <w:r>
          <w:rPr>
            <w:noProof/>
            <w:webHidden/>
          </w:rPr>
          <w:instrText xml:space="preserve"> PAGEREF _Toc492623182 \h </w:instrText>
        </w:r>
        <w:r>
          <w:rPr>
            <w:noProof/>
            <w:webHidden/>
          </w:rPr>
        </w:r>
        <w:r>
          <w:rPr>
            <w:noProof/>
            <w:webHidden/>
          </w:rPr>
          <w:fldChar w:fldCharType="separate"/>
        </w:r>
        <w:r>
          <w:rPr>
            <w:noProof/>
            <w:webHidden/>
          </w:rPr>
          <w:t>4</w:t>
        </w:r>
        <w:r>
          <w:rPr>
            <w:noProof/>
            <w:webHidden/>
          </w:rPr>
          <w:fldChar w:fldCharType="end"/>
        </w:r>
      </w:hyperlink>
    </w:p>
    <w:p w14:paraId="70FD7481" w14:textId="77777777" w:rsidR="00170184" w:rsidRDefault="00170184">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2623183" w:history="1">
        <w:r w:rsidRPr="00B00E3C">
          <w:rPr>
            <w:rStyle w:val="Hyperlink"/>
            <w:noProof/>
          </w:rPr>
          <w:t>1.3.</w:t>
        </w:r>
        <w:r>
          <w:rPr>
            <w:rFonts w:asciiTheme="minorHAnsi" w:eastAsiaTheme="minorEastAsia" w:hAnsiTheme="minorHAnsi" w:cstheme="minorBidi"/>
            <w:noProof/>
            <w:sz w:val="22"/>
            <w:szCs w:val="22"/>
            <w:lang w:eastAsia="en-US"/>
          </w:rPr>
          <w:tab/>
        </w:r>
        <w:r w:rsidRPr="00B00E3C">
          <w:rPr>
            <w:rStyle w:val="Hyperlink"/>
            <w:noProof/>
          </w:rPr>
          <w:t>Post-Processing</w:t>
        </w:r>
        <w:r>
          <w:rPr>
            <w:noProof/>
            <w:webHidden/>
          </w:rPr>
          <w:tab/>
        </w:r>
        <w:r>
          <w:rPr>
            <w:noProof/>
            <w:webHidden/>
          </w:rPr>
          <w:fldChar w:fldCharType="begin"/>
        </w:r>
        <w:r>
          <w:rPr>
            <w:noProof/>
            <w:webHidden/>
          </w:rPr>
          <w:instrText xml:space="preserve"> PAGEREF _Toc492623183 \h </w:instrText>
        </w:r>
        <w:r>
          <w:rPr>
            <w:noProof/>
            <w:webHidden/>
          </w:rPr>
        </w:r>
        <w:r>
          <w:rPr>
            <w:noProof/>
            <w:webHidden/>
          </w:rPr>
          <w:fldChar w:fldCharType="separate"/>
        </w:r>
        <w:r>
          <w:rPr>
            <w:noProof/>
            <w:webHidden/>
          </w:rPr>
          <w:t>5</w:t>
        </w:r>
        <w:r>
          <w:rPr>
            <w:noProof/>
            <w:webHidden/>
          </w:rPr>
          <w:fldChar w:fldCharType="end"/>
        </w:r>
      </w:hyperlink>
    </w:p>
    <w:p w14:paraId="466B75C5" w14:textId="77777777" w:rsidR="00170184" w:rsidRDefault="00170184">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2623184" w:history="1">
        <w:r w:rsidRPr="00B00E3C">
          <w:rPr>
            <w:rStyle w:val="Hyperlink"/>
            <w:noProof/>
          </w:rPr>
          <w:t>1.4.</w:t>
        </w:r>
        <w:r>
          <w:rPr>
            <w:rFonts w:asciiTheme="minorHAnsi" w:eastAsiaTheme="minorEastAsia" w:hAnsiTheme="minorHAnsi" w:cstheme="minorBidi"/>
            <w:noProof/>
            <w:sz w:val="22"/>
            <w:szCs w:val="22"/>
            <w:lang w:eastAsia="en-US"/>
          </w:rPr>
          <w:tab/>
        </w:r>
        <w:r w:rsidRPr="00B00E3C">
          <w:rPr>
            <w:rStyle w:val="Hyperlink"/>
            <w:noProof/>
          </w:rPr>
          <w:t>Major Versions</w:t>
        </w:r>
        <w:r>
          <w:rPr>
            <w:noProof/>
            <w:webHidden/>
          </w:rPr>
          <w:tab/>
        </w:r>
        <w:r>
          <w:rPr>
            <w:noProof/>
            <w:webHidden/>
          </w:rPr>
          <w:fldChar w:fldCharType="begin"/>
        </w:r>
        <w:r>
          <w:rPr>
            <w:noProof/>
            <w:webHidden/>
          </w:rPr>
          <w:instrText xml:space="preserve"> PAGEREF _Toc492623184 \h </w:instrText>
        </w:r>
        <w:r>
          <w:rPr>
            <w:noProof/>
            <w:webHidden/>
          </w:rPr>
        </w:r>
        <w:r>
          <w:rPr>
            <w:noProof/>
            <w:webHidden/>
          </w:rPr>
          <w:fldChar w:fldCharType="separate"/>
        </w:r>
        <w:r>
          <w:rPr>
            <w:noProof/>
            <w:webHidden/>
          </w:rPr>
          <w:t>5</w:t>
        </w:r>
        <w:r>
          <w:rPr>
            <w:noProof/>
            <w:webHidden/>
          </w:rPr>
          <w:fldChar w:fldCharType="end"/>
        </w:r>
      </w:hyperlink>
    </w:p>
    <w:p w14:paraId="2391D89D" w14:textId="77777777" w:rsidR="00170184" w:rsidRDefault="00170184">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92623185" w:history="1">
        <w:r w:rsidRPr="00B00E3C">
          <w:rPr>
            <w:rStyle w:val="Hyperlink"/>
            <w:noProof/>
          </w:rPr>
          <w:t>1.4.1.</w:t>
        </w:r>
        <w:r>
          <w:rPr>
            <w:rFonts w:asciiTheme="minorHAnsi" w:eastAsiaTheme="minorEastAsia" w:hAnsiTheme="minorHAnsi" w:cstheme="minorBidi"/>
            <w:i w:val="0"/>
            <w:iCs w:val="0"/>
            <w:noProof/>
            <w:sz w:val="22"/>
            <w:szCs w:val="22"/>
            <w:lang w:eastAsia="en-US"/>
          </w:rPr>
          <w:tab/>
        </w:r>
        <w:r w:rsidRPr="00B00E3C">
          <w:rPr>
            <w:rStyle w:val="Hyperlink"/>
            <w:noProof/>
          </w:rPr>
          <w:t>Version 1.0</w:t>
        </w:r>
        <w:r>
          <w:rPr>
            <w:noProof/>
            <w:webHidden/>
          </w:rPr>
          <w:tab/>
        </w:r>
        <w:r>
          <w:rPr>
            <w:noProof/>
            <w:webHidden/>
          </w:rPr>
          <w:fldChar w:fldCharType="begin"/>
        </w:r>
        <w:r>
          <w:rPr>
            <w:noProof/>
            <w:webHidden/>
          </w:rPr>
          <w:instrText xml:space="preserve"> PAGEREF _Toc492623185 \h </w:instrText>
        </w:r>
        <w:r>
          <w:rPr>
            <w:noProof/>
            <w:webHidden/>
          </w:rPr>
        </w:r>
        <w:r>
          <w:rPr>
            <w:noProof/>
            <w:webHidden/>
          </w:rPr>
          <w:fldChar w:fldCharType="separate"/>
        </w:r>
        <w:r>
          <w:rPr>
            <w:noProof/>
            <w:webHidden/>
          </w:rPr>
          <w:t>5</w:t>
        </w:r>
        <w:r>
          <w:rPr>
            <w:noProof/>
            <w:webHidden/>
          </w:rPr>
          <w:fldChar w:fldCharType="end"/>
        </w:r>
      </w:hyperlink>
    </w:p>
    <w:p w14:paraId="2D2FD4E8" w14:textId="77777777" w:rsidR="00170184" w:rsidRDefault="00170184">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2623186" w:history="1">
        <w:r w:rsidRPr="00B00E3C">
          <w:rPr>
            <w:rStyle w:val="Hyperlink"/>
            <w:noProof/>
          </w:rPr>
          <w:t>1.5.</w:t>
        </w:r>
        <w:r>
          <w:rPr>
            <w:rFonts w:asciiTheme="minorHAnsi" w:eastAsiaTheme="minorEastAsia" w:hAnsiTheme="minorHAnsi" w:cstheme="minorBidi"/>
            <w:noProof/>
            <w:sz w:val="22"/>
            <w:szCs w:val="22"/>
            <w:lang w:eastAsia="en-US"/>
          </w:rPr>
          <w:tab/>
        </w:r>
        <w:r w:rsidRPr="00B00E3C">
          <w:rPr>
            <w:rStyle w:val="Hyperlink"/>
            <w:noProof/>
          </w:rPr>
          <w:t>Minor Versions</w:t>
        </w:r>
        <w:r>
          <w:rPr>
            <w:noProof/>
            <w:webHidden/>
          </w:rPr>
          <w:tab/>
        </w:r>
        <w:r>
          <w:rPr>
            <w:noProof/>
            <w:webHidden/>
          </w:rPr>
          <w:fldChar w:fldCharType="begin"/>
        </w:r>
        <w:r>
          <w:rPr>
            <w:noProof/>
            <w:webHidden/>
          </w:rPr>
          <w:instrText xml:space="preserve"> PAGEREF _Toc492623186 \h </w:instrText>
        </w:r>
        <w:r>
          <w:rPr>
            <w:noProof/>
            <w:webHidden/>
          </w:rPr>
        </w:r>
        <w:r>
          <w:rPr>
            <w:noProof/>
            <w:webHidden/>
          </w:rPr>
          <w:fldChar w:fldCharType="separate"/>
        </w:r>
        <w:r>
          <w:rPr>
            <w:noProof/>
            <w:webHidden/>
          </w:rPr>
          <w:t>5</w:t>
        </w:r>
        <w:r>
          <w:rPr>
            <w:noProof/>
            <w:webHidden/>
          </w:rPr>
          <w:fldChar w:fldCharType="end"/>
        </w:r>
      </w:hyperlink>
    </w:p>
    <w:p w14:paraId="1F0781E7" w14:textId="77777777" w:rsidR="00170184" w:rsidRDefault="00170184">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2623187" w:history="1">
        <w:r w:rsidRPr="00B00E3C">
          <w:rPr>
            <w:rStyle w:val="Hyperlink"/>
            <w:noProof/>
          </w:rPr>
          <w:t>1.6.</w:t>
        </w:r>
        <w:r>
          <w:rPr>
            <w:rFonts w:asciiTheme="minorHAnsi" w:eastAsiaTheme="minorEastAsia" w:hAnsiTheme="minorHAnsi" w:cstheme="minorBidi"/>
            <w:noProof/>
            <w:sz w:val="22"/>
            <w:szCs w:val="22"/>
            <w:lang w:eastAsia="en-US"/>
          </w:rPr>
          <w:tab/>
        </w:r>
        <w:r w:rsidRPr="00B00E3C">
          <w:rPr>
            <w:rStyle w:val="Hyperlink"/>
            <w:noProof/>
          </w:rPr>
          <w:t>References</w:t>
        </w:r>
        <w:r>
          <w:rPr>
            <w:noProof/>
            <w:webHidden/>
          </w:rPr>
          <w:tab/>
        </w:r>
        <w:r>
          <w:rPr>
            <w:noProof/>
            <w:webHidden/>
          </w:rPr>
          <w:fldChar w:fldCharType="begin"/>
        </w:r>
        <w:r>
          <w:rPr>
            <w:noProof/>
            <w:webHidden/>
          </w:rPr>
          <w:instrText xml:space="preserve"> PAGEREF _Toc492623187 \h </w:instrText>
        </w:r>
        <w:r>
          <w:rPr>
            <w:noProof/>
            <w:webHidden/>
          </w:rPr>
        </w:r>
        <w:r>
          <w:rPr>
            <w:noProof/>
            <w:webHidden/>
          </w:rPr>
          <w:fldChar w:fldCharType="separate"/>
        </w:r>
        <w:r>
          <w:rPr>
            <w:noProof/>
            <w:webHidden/>
          </w:rPr>
          <w:t>5</w:t>
        </w:r>
        <w:r>
          <w:rPr>
            <w:noProof/>
            <w:webHidden/>
          </w:rPr>
          <w:fldChar w:fldCharType="end"/>
        </w:r>
      </w:hyperlink>
    </w:p>
    <w:p w14:paraId="7E0F488A" w14:textId="77777777" w:rsidR="00170184" w:rsidRDefault="00170184">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2623188" w:history="1">
        <w:r w:rsidRPr="00B00E3C">
          <w:rPr>
            <w:rStyle w:val="Hyperlink"/>
            <w:noProof/>
          </w:rPr>
          <w:t>1.7.</w:t>
        </w:r>
        <w:r>
          <w:rPr>
            <w:rFonts w:asciiTheme="minorHAnsi" w:eastAsiaTheme="minorEastAsia" w:hAnsiTheme="minorHAnsi" w:cstheme="minorBidi"/>
            <w:noProof/>
            <w:sz w:val="22"/>
            <w:szCs w:val="22"/>
            <w:lang w:eastAsia="en-US"/>
          </w:rPr>
          <w:tab/>
        </w:r>
        <w:r w:rsidRPr="00B00E3C">
          <w:rPr>
            <w:rStyle w:val="Hyperlink"/>
            <w:noProof/>
          </w:rPr>
          <w:t>Acknowledgments</w:t>
        </w:r>
        <w:r>
          <w:rPr>
            <w:noProof/>
            <w:webHidden/>
          </w:rPr>
          <w:tab/>
        </w:r>
        <w:r>
          <w:rPr>
            <w:noProof/>
            <w:webHidden/>
          </w:rPr>
          <w:fldChar w:fldCharType="begin"/>
        </w:r>
        <w:r>
          <w:rPr>
            <w:noProof/>
            <w:webHidden/>
          </w:rPr>
          <w:instrText xml:space="preserve"> PAGEREF _Toc492623188 \h </w:instrText>
        </w:r>
        <w:r>
          <w:rPr>
            <w:noProof/>
            <w:webHidden/>
          </w:rPr>
        </w:r>
        <w:r>
          <w:rPr>
            <w:noProof/>
            <w:webHidden/>
          </w:rPr>
          <w:fldChar w:fldCharType="separate"/>
        </w:r>
        <w:r>
          <w:rPr>
            <w:noProof/>
            <w:webHidden/>
          </w:rPr>
          <w:t>6</w:t>
        </w:r>
        <w:r>
          <w:rPr>
            <w:noProof/>
            <w:webHidden/>
          </w:rPr>
          <w:fldChar w:fldCharType="end"/>
        </w:r>
      </w:hyperlink>
    </w:p>
    <w:p w14:paraId="2B5EDD3B" w14:textId="77777777" w:rsidR="00170184" w:rsidRDefault="00170184">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492623189" w:history="1">
        <w:r w:rsidRPr="00B00E3C">
          <w:rPr>
            <w:rStyle w:val="Hyperlink"/>
            <w:noProof/>
          </w:rPr>
          <w:t>2.</w:t>
        </w:r>
        <w:r>
          <w:rPr>
            <w:rFonts w:asciiTheme="minorHAnsi" w:eastAsiaTheme="minorEastAsia" w:hAnsiTheme="minorHAnsi" w:cstheme="minorBidi"/>
            <w:b w:val="0"/>
            <w:bCs w:val="0"/>
            <w:caps w:val="0"/>
            <w:noProof/>
            <w:sz w:val="22"/>
            <w:szCs w:val="22"/>
            <w:lang w:eastAsia="en-US"/>
          </w:rPr>
          <w:tab/>
        </w:r>
        <w:r w:rsidRPr="00B00E3C">
          <w:rPr>
            <w:rStyle w:val="Hyperlink"/>
            <w:noProof/>
          </w:rPr>
          <w:t>Parameter Input Files</w:t>
        </w:r>
        <w:r>
          <w:rPr>
            <w:noProof/>
            <w:webHidden/>
          </w:rPr>
          <w:tab/>
        </w:r>
        <w:r>
          <w:rPr>
            <w:noProof/>
            <w:webHidden/>
          </w:rPr>
          <w:fldChar w:fldCharType="begin"/>
        </w:r>
        <w:r>
          <w:rPr>
            <w:noProof/>
            <w:webHidden/>
          </w:rPr>
          <w:instrText xml:space="preserve"> PAGEREF _Toc492623189 \h </w:instrText>
        </w:r>
        <w:r>
          <w:rPr>
            <w:noProof/>
            <w:webHidden/>
          </w:rPr>
        </w:r>
        <w:r>
          <w:rPr>
            <w:noProof/>
            <w:webHidden/>
          </w:rPr>
          <w:fldChar w:fldCharType="separate"/>
        </w:r>
        <w:r>
          <w:rPr>
            <w:noProof/>
            <w:webHidden/>
          </w:rPr>
          <w:t>7</w:t>
        </w:r>
        <w:r>
          <w:rPr>
            <w:noProof/>
            <w:webHidden/>
          </w:rPr>
          <w:fldChar w:fldCharType="end"/>
        </w:r>
      </w:hyperlink>
    </w:p>
    <w:p w14:paraId="7159E717" w14:textId="77777777" w:rsidR="00170184" w:rsidRDefault="00170184">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2623190" w:history="1">
        <w:r w:rsidRPr="00B00E3C">
          <w:rPr>
            <w:rStyle w:val="Hyperlink"/>
            <w:noProof/>
          </w:rPr>
          <w:t>2.1.</w:t>
        </w:r>
        <w:r>
          <w:rPr>
            <w:rFonts w:asciiTheme="minorHAnsi" w:eastAsiaTheme="minorEastAsia" w:hAnsiTheme="minorHAnsi" w:cstheme="minorBidi"/>
            <w:noProof/>
            <w:sz w:val="22"/>
            <w:szCs w:val="22"/>
            <w:lang w:eastAsia="en-US"/>
          </w:rPr>
          <w:tab/>
        </w:r>
        <w:r w:rsidRPr="00B00E3C">
          <w:rPr>
            <w:rStyle w:val="Hyperlink"/>
            <w:noProof/>
          </w:rPr>
          <w:t>Main Parameter File</w:t>
        </w:r>
        <w:r>
          <w:rPr>
            <w:noProof/>
            <w:webHidden/>
          </w:rPr>
          <w:tab/>
        </w:r>
        <w:r>
          <w:rPr>
            <w:noProof/>
            <w:webHidden/>
          </w:rPr>
          <w:fldChar w:fldCharType="begin"/>
        </w:r>
        <w:r>
          <w:rPr>
            <w:noProof/>
            <w:webHidden/>
          </w:rPr>
          <w:instrText xml:space="preserve"> PAGEREF _Toc492623190 \h </w:instrText>
        </w:r>
        <w:r>
          <w:rPr>
            <w:noProof/>
            <w:webHidden/>
          </w:rPr>
        </w:r>
        <w:r>
          <w:rPr>
            <w:noProof/>
            <w:webHidden/>
          </w:rPr>
          <w:fldChar w:fldCharType="separate"/>
        </w:r>
        <w:r>
          <w:rPr>
            <w:noProof/>
            <w:webHidden/>
          </w:rPr>
          <w:t>7</w:t>
        </w:r>
        <w:r>
          <w:rPr>
            <w:noProof/>
            <w:webHidden/>
          </w:rPr>
          <w:fldChar w:fldCharType="end"/>
        </w:r>
      </w:hyperlink>
    </w:p>
    <w:p w14:paraId="21034236" w14:textId="77777777" w:rsidR="00170184" w:rsidRDefault="00170184">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92623191" w:history="1">
        <w:r w:rsidRPr="00B00E3C">
          <w:rPr>
            <w:rStyle w:val="Hyperlink"/>
            <w:noProof/>
          </w:rPr>
          <w:t>2.1.1.</w:t>
        </w:r>
        <w:r>
          <w:rPr>
            <w:rFonts w:asciiTheme="minorHAnsi" w:eastAsiaTheme="minorEastAsia" w:hAnsiTheme="minorHAnsi" w:cstheme="minorBidi"/>
            <w:i w:val="0"/>
            <w:iCs w:val="0"/>
            <w:noProof/>
            <w:sz w:val="22"/>
            <w:szCs w:val="22"/>
            <w:lang w:eastAsia="en-US"/>
          </w:rPr>
          <w:tab/>
        </w:r>
        <w:r w:rsidRPr="00B00E3C">
          <w:rPr>
            <w:rStyle w:val="Hyperlink"/>
            <w:noProof/>
          </w:rPr>
          <w:t>LandisData</w:t>
        </w:r>
        <w:r>
          <w:rPr>
            <w:noProof/>
            <w:webHidden/>
          </w:rPr>
          <w:tab/>
        </w:r>
        <w:r>
          <w:rPr>
            <w:noProof/>
            <w:webHidden/>
          </w:rPr>
          <w:fldChar w:fldCharType="begin"/>
        </w:r>
        <w:r>
          <w:rPr>
            <w:noProof/>
            <w:webHidden/>
          </w:rPr>
          <w:instrText xml:space="preserve"> PAGEREF _Toc492623191 \h </w:instrText>
        </w:r>
        <w:r>
          <w:rPr>
            <w:noProof/>
            <w:webHidden/>
          </w:rPr>
        </w:r>
        <w:r>
          <w:rPr>
            <w:noProof/>
            <w:webHidden/>
          </w:rPr>
          <w:fldChar w:fldCharType="separate"/>
        </w:r>
        <w:r>
          <w:rPr>
            <w:noProof/>
            <w:webHidden/>
          </w:rPr>
          <w:t>7</w:t>
        </w:r>
        <w:r>
          <w:rPr>
            <w:noProof/>
            <w:webHidden/>
          </w:rPr>
          <w:fldChar w:fldCharType="end"/>
        </w:r>
      </w:hyperlink>
    </w:p>
    <w:p w14:paraId="150FD7FA" w14:textId="77777777" w:rsidR="00170184" w:rsidRDefault="00170184">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92623192" w:history="1">
        <w:r w:rsidRPr="00B00E3C">
          <w:rPr>
            <w:rStyle w:val="Hyperlink"/>
            <w:noProof/>
          </w:rPr>
          <w:t>2.1.2.</w:t>
        </w:r>
        <w:r>
          <w:rPr>
            <w:rFonts w:asciiTheme="minorHAnsi" w:eastAsiaTheme="minorEastAsia" w:hAnsiTheme="minorHAnsi" w:cstheme="minorBidi"/>
            <w:i w:val="0"/>
            <w:iCs w:val="0"/>
            <w:noProof/>
            <w:sz w:val="22"/>
            <w:szCs w:val="22"/>
            <w:lang w:eastAsia="en-US"/>
          </w:rPr>
          <w:tab/>
        </w:r>
        <w:r w:rsidRPr="00B00E3C">
          <w:rPr>
            <w:rStyle w:val="Hyperlink"/>
            <w:noProof/>
          </w:rPr>
          <w:t>Timestep</w:t>
        </w:r>
        <w:r>
          <w:rPr>
            <w:noProof/>
            <w:webHidden/>
          </w:rPr>
          <w:tab/>
        </w:r>
        <w:r>
          <w:rPr>
            <w:noProof/>
            <w:webHidden/>
          </w:rPr>
          <w:fldChar w:fldCharType="begin"/>
        </w:r>
        <w:r>
          <w:rPr>
            <w:noProof/>
            <w:webHidden/>
          </w:rPr>
          <w:instrText xml:space="preserve"> PAGEREF _Toc492623192 \h </w:instrText>
        </w:r>
        <w:r>
          <w:rPr>
            <w:noProof/>
            <w:webHidden/>
          </w:rPr>
        </w:r>
        <w:r>
          <w:rPr>
            <w:noProof/>
            <w:webHidden/>
          </w:rPr>
          <w:fldChar w:fldCharType="separate"/>
        </w:r>
        <w:r>
          <w:rPr>
            <w:noProof/>
            <w:webHidden/>
          </w:rPr>
          <w:t>7</w:t>
        </w:r>
        <w:r>
          <w:rPr>
            <w:noProof/>
            <w:webHidden/>
          </w:rPr>
          <w:fldChar w:fldCharType="end"/>
        </w:r>
      </w:hyperlink>
    </w:p>
    <w:p w14:paraId="1BDD5ACE" w14:textId="77777777" w:rsidR="00170184" w:rsidRDefault="00170184">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92623193" w:history="1">
        <w:r w:rsidRPr="00B00E3C">
          <w:rPr>
            <w:rStyle w:val="Hyperlink"/>
            <w:noProof/>
          </w:rPr>
          <w:t>2.1.3.</w:t>
        </w:r>
        <w:r>
          <w:rPr>
            <w:rFonts w:asciiTheme="minorHAnsi" w:eastAsiaTheme="minorEastAsia" w:hAnsiTheme="minorHAnsi" w:cstheme="minorBidi"/>
            <w:i w:val="0"/>
            <w:iCs w:val="0"/>
            <w:noProof/>
            <w:sz w:val="22"/>
            <w:szCs w:val="22"/>
            <w:lang w:eastAsia="en-US"/>
          </w:rPr>
          <w:tab/>
        </w:r>
        <w:r w:rsidRPr="00B00E3C">
          <w:rPr>
            <w:rStyle w:val="Hyperlink"/>
            <w:noProof/>
          </w:rPr>
          <w:t>Output Timestep</w:t>
        </w:r>
        <w:r>
          <w:rPr>
            <w:noProof/>
            <w:webHidden/>
          </w:rPr>
          <w:tab/>
        </w:r>
        <w:r>
          <w:rPr>
            <w:noProof/>
            <w:webHidden/>
          </w:rPr>
          <w:fldChar w:fldCharType="begin"/>
        </w:r>
        <w:r>
          <w:rPr>
            <w:noProof/>
            <w:webHidden/>
          </w:rPr>
          <w:instrText xml:space="preserve"> PAGEREF _Toc492623193 \h </w:instrText>
        </w:r>
        <w:r>
          <w:rPr>
            <w:noProof/>
            <w:webHidden/>
          </w:rPr>
        </w:r>
        <w:r>
          <w:rPr>
            <w:noProof/>
            <w:webHidden/>
          </w:rPr>
          <w:fldChar w:fldCharType="separate"/>
        </w:r>
        <w:r>
          <w:rPr>
            <w:noProof/>
            <w:webHidden/>
          </w:rPr>
          <w:t>7</w:t>
        </w:r>
        <w:r>
          <w:rPr>
            <w:noProof/>
            <w:webHidden/>
          </w:rPr>
          <w:fldChar w:fldCharType="end"/>
        </w:r>
      </w:hyperlink>
    </w:p>
    <w:p w14:paraId="15F1412B" w14:textId="77777777" w:rsidR="00170184" w:rsidRDefault="00170184">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92623194" w:history="1">
        <w:r w:rsidRPr="00B00E3C">
          <w:rPr>
            <w:rStyle w:val="Hyperlink"/>
            <w:noProof/>
          </w:rPr>
          <w:t>2.1.4.</w:t>
        </w:r>
        <w:r>
          <w:rPr>
            <w:rFonts w:asciiTheme="minorHAnsi" w:eastAsiaTheme="minorEastAsia" w:hAnsiTheme="minorHAnsi" w:cstheme="minorBidi"/>
            <w:i w:val="0"/>
            <w:iCs w:val="0"/>
            <w:noProof/>
            <w:sz w:val="22"/>
            <w:szCs w:val="22"/>
            <w:lang w:eastAsia="en-US"/>
          </w:rPr>
          <w:tab/>
        </w:r>
        <w:r w:rsidRPr="00B00E3C">
          <w:rPr>
            <w:rStyle w:val="Hyperlink"/>
            <w:noProof/>
          </w:rPr>
          <w:t>Map Names</w:t>
        </w:r>
        <w:r>
          <w:rPr>
            <w:noProof/>
            <w:webHidden/>
          </w:rPr>
          <w:tab/>
        </w:r>
        <w:r>
          <w:rPr>
            <w:noProof/>
            <w:webHidden/>
          </w:rPr>
          <w:fldChar w:fldCharType="begin"/>
        </w:r>
        <w:r>
          <w:rPr>
            <w:noProof/>
            <w:webHidden/>
          </w:rPr>
          <w:instrText xml:space="preserve"> PAGEREF _Toc492623194 \h </w:instrText>
        </w:r>
        <w:r>
          <w:rPr>
            <w:noProof/>
            <w:webHidden/>
          </w:rPr>
        </w:r>
        <w:r>
          <w:rPr>
            <w:noProof/>
            <w:webHidden/>
          </w:rPr>
          <w:fldChar w:fldCharType="separate"/>
        </w:r>
        <w:r>
          <w:rPr>
            <w:noProof/>
            <w:webHidden/>
          </w:rPr>
          <w:t>7</w:t>
        </w:r>
        <w:r>
          <w:rPr>
            <w:noProof/>
            <w:webHidden/>
          </w:rPr>
          <w:fldChar w:fldCharType="end"/>
        </w:r>
      </w:hyperlink>
    </w:p>
    <w:p w14:paraId="635DC82A" w14:textId="77777777" w:rsidR="00170184" w:rsidRDefault="00170184">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92623195" w:history="1">
        <w:r w:rsidRPr="00B00E3C">
          <w:rPr>
            <w:rStyle w:val="Hyperlink"/>
            <w:noProof/>
          </w:rPr>
          <w:t>2.1.5.</w:t>
        </w:r>
        <w:r>
          <w:rPr>
            <w:rFonts w:asciiTheme="minorHAnsi" w:eastAsiaTheme="minorEastAsia" w:hAnsiTheme="minorHAnsi" w:cstheme="minorBidi"/>
            <w:i w:val="0"/>
            <w:iCs w:val="0"/>
            <w:noProof/>
            <w:sz w:val="22"/>
            <w:szCs w:val="22"/>
            <w:lang w:eastAsia="en-US"/>
          </w:rPr>
          <w:tab/>
        </w:r>
        <w:r w:rsidRPr="00B00E3C">
          <w:rPr>
            <w:rStyle w:val="Hyperlink"/>
            <w:noProof/>
          </w:rPr>
          <w:t>Suitability File Names</w:t>
        </w:r>
        <w:r>
          <w:rPr>
            <w:noProof/>
            <w:webHidden/>
          </w:rPr>
          <w:tab/>
        </w:r>
        <w:r>
          <w:rPr>
            <w:noProof/>
            <w:webHidden/>
          </w:rPr>
          <w:fldChar w:fldCharType="begin"/>
        </w:r>
        <w:r>
          <w:rPr>
            <w:noProof/>
            <w:webHidden/>
          </w:rPr>
          <w:instrText xml:space="preserve"> PAGEREF _Toc492623195 \h </w:instrText>
        </w:r>
        <w:r>
          <w:rPr>
            <w:noProof/>
            <w:webHidden/>
          </w:rPr>
        </w:r>
        <w:r>
          <w:rPr>
            <w:noProof/>
            <w:webHidden/>
          </w:rPr>
          <w:fldChar w:fldCharType="separate"/>
        </w:r>
        <w:r>
          <w:rPr>
            <w:noProof/>
            <w:webHidden/>
          </w:rPr>
          <w:t>7</w:t>
        </w:r>
        <w:r>
          <w:rPr>
            <w:noProof/>
            <w:webHidden/>
          </w:rPr>
          <w:fldChar w:fldCharType="end"/>
        </w:r>
      </w:hyperlink>
    </w:p>
    <w:p w14:paraId="1FD4E048" w14:textId="77777777" w:rsidR="00170184" w:rsidRDefault="00170184">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2623196" w:history="1">
        <w:r w:rsidRPr="00B00E3C">
          <w:rPr>
            <w:rStyle w:val="Hyperlink"/>
            <w:noProof/>
          </w:rPr>
          <w:t>2.2.</w:t>
        </w:r>
        <w:r>
          <w:rPr>
            <w:rFonts w:asciiTheme="minorHAnsi" w:eastAsiaTheme="minorEastAsia" w:hAnsiTheme="minorHAnsi" w:cstheme="minorBidi"/>
            <w:noProof/>
            <w:sz w:val="22"/>
            <w:szCs w:val="22"/>
            <w:lang w:eastAsia="en-US"/>
          </w:rPr>
          <w:tab/>
        </w:r>
        <w:r w:rsidRPr="00B00E3C">
          <w:rPr>
            <w:rStyle w:val="Hyperlink"/>
            <w:noProof/>
          </w:rPr>
          <w:t>Habitat Suitability Input Files</w:t>
        </w:r>
        <w:r>
          <w:rPr>
            <w:noProof/>
            <w:webHidden/>
          </w:rPr>
          <w:tab/>
        </w:r>
        <w:r>
          <w:rPr>
            <w:noProof/>
            <w:webHidden/>
          </w:rPr>
          <w:fldChar w:fldCharType="begin"/>
        </w:r>
        <w:r>
          <w:rPr>
            <w:noProof/>
            <w:webHidden/>
          </w:rPr>
          <w:instrText xml:space="preserve"> PAGEREF _Toc492623196 \h </w:instrText>
        </w:r>
        <w:r>
          <w:rPr>
            <w:noProof/>
            <w:webHidden/>
          </w:rPr>
        </w:r>
        <w:r>
          <w:rPr>
            <w:noProof/>
            <w:webHidden/>
          </w:rPr>
          <w:fldChar w:fldCharType="separate"/>
        </w:r>
        <w:r>
          <w:rPr>
            <w:noProof/>
            <w:webHidden/>
          </w:rPr>
          <w:t>8</w:t>
        </w:r>
        <w:r>
          <w:rPr>
            <w:noProof/>
            <w:webHidden/>
          </w:rPr>
          <w:fldChar w:fldCharType="end"/>
        </w:r>
      </w:hyperlink>
    </w:p>
    <w:p w14:paraId="44ACE8A6" w14:textId="77777777" w:rsidR="00170184" w:rsidRDefault="00170184">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92623197" w:history="1">
        <w:r w:rsidRPr="00B00E3C">
          <w:rPr>
            <w:rStyle w:val="Hyperlink"/>
            <w:noProof/>
          </w:rPr>
          <w:t>2.2.1.</w:t>
        </w:r>
        <w:r>
          <w:rPr>
            <w:rFonts w:asciiTheme="minorHAnsi" w:eastAsiaTheme="minorEastAsia" w:hAnsiTheme="minorHAnsi" w:cstheme="minorBidi"/>
            <w:i w:val="0"/>
            <w:iCs w:val="0"/>
            <w:noProof/>
            <w:sz w:val="22"/>
            <w:szCs w:val="22"/>
            <w:lang w:eastAsia="en-US"/>
          </w:rPr>
          <w:tab/>
        </w:r>
        <w:r w:rsidRPr="00B00E3C">
          <w:rPr>
            <w:rStyle w:val="Hyperlink"/>
            <w:noProof/>
          </w:rPr>
          <w:t>LandisData</w:t>
        </w:r>
        <w:r>
          <w:rPr>
            <w:noProof/>
            <w:webHidden/>
          </w:rPr>
          <w:tab/>
        </w:r>
        <w:r>
          <w:rPr>
            <w:noProof/>
            <w:webHidden/>
          </w:rPr>
          <w:fldChar w:fldCharType="begin"/>
        </w:r>
        <w:r>
          <w:rPr>
            <w:noProof/>
            <w:webHidden/>
          </w:rPr>
          <w:instrText xml:space="preserve"> PAGEREF _Toc492623197 \h </w:instrText>
        </w:r>
        <w:r>
          <w:rPr>
            <w:noProof/>
            <w:webHidden/>
          </w:rPr>
        </w:r>
        <w:r>
          <w:rPr>
            <w:noProof/>
            <w:webHidden/>
          </w:rPr>
          <w:fldChar w:fldCharType="separate"/>
        </w:r>
        <w:r>
          <w:rPr>
            <w:noProof/>
            <w:webHidden/>
          </w:rPr>
          <w:t>8</w:t>
        </w:r>
        <w:r>
          <w:rPr>
            <w:noProof/>
            <w:webHidden/>
          </w:rPr>
          <w:fldChar w:fldCharType="end"/>
        </w:r>
      </w:hyperlink>
    </w:p>
    <w:p w14:paraId="3865EE83" w14:textId="77777777" w:rsidR="00170184" w:rsidRDefault="00170184">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92623198" w:history="1">
        <w:r w:rsidRPr="00B00E3C">
          <w:rPr>
            <w:rStyle w:val="Hyperlink"/>
            <w:noProof/>
          </w:rPr>
          <w:t>2.2.2.</w:t>
        </w:r>
        <w:r>
          <w:rPr>
            <w:rFonts w:asciiTheme="minorHAnsi" w:eastAsiaTheme="minorEastAsia" w:hAnsiTheme="minorHAnsi" w:cstheme="minorBidi"/>
            <w:i w:val="0"/>
            <w:iCs w:val="0"/>
            <w:noProof/>
            <w:sz w:val="22"/>
            <w:szCs w:val="22"/>
            <w:lang w:eastAsia="en-US"/>
          </w:rPr>
          <w:tab/>
        </w:r>
        <w:r w:rsidRPr="00B00E3C">
          <w:rPr>
            <w:rStyle w:val="Hyperlink"/>
            <w:noProof/>
          </w:rPr>
          <w:t>HabitatName</w:t>
        </w:r>
        <w:r>
          <w:rPr>
            <w:noProof/>
            <w:webHidden/>
          </w:rPr>
          <w:tab/>
        </w:r>
        <w:r>
          <w:rPr>
            <w:noProof/>
            <w:webHidden/>
          </w:rPr>
          <w:fldChar w:fldCharType="begin"/>
        </w:r>
        <w:r>
          <w:rPr>
            <w:noProof/>
            <w:webHidden/>
          </w:rPr>
          <w:instrText xml:space="preserve"> PAGEREF _Toc492623198 \h </w:instrText>
        </w:r>
        <w:r>
          <w:rPr>
            <w:noProof/>
            <w:webHidden/>
          </w:rPr>
        </w:r>
        <w:r>
          <w:rPr>
            <w:noProof/>
            <w:webHidden/>
          </w:rPr>
          <w:fldChar w:fldCharType="separate"/>
        </w:r>
        <w:r>
          <w:rPr>
            <w:noProof/>
            <w:webHidden/>
          </w:rPr>
          <w:t>8</w:t>
        </w:r>
        <w:r>
          <w:rPr>
            <w:noProof/>
            <w:webHidden/>
          </w:rPr>
          <w:fldChar w:fldCharType="end"/>
        </w:r>
      </w:hyperlink>
    </w:p>
    <w:p w14:paraId="397BF8FF" w14:textId="77777777" w:rsidR="00170184" w:rsidRDefault="00170184">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92623199" w:history="1">
        <w:r w:rsidRPr="00B00E3C">
          <w:rPr>
            <w:rStyle w:val="Hyperlink"/>
            <w:noProof/>
          </w:rPr>
          <w:t>2.2.3.</w:t>
        </w:r>
        <w:r>
          <w:rPr>
            <w:rFonts w:asciiTheme="minorHAnsi" w:eastAsiaTheme="minorEastAsia" w:hAnsiTheme="minorHAnsi" w:cstheme="minorBidi"/>
            <w:i w:val="0"/>
            <w:iCs w:val="0"/>
            <w:noProof/>
            <w:sz w:val="22"/>
            <w:szCs w:val="22"/>
            <w:lang w:eastAsia="en-US"/>
          </w:rPr>
          <w:tab/>
        </w:r>
        <w:r w:rsidRPr="00B00E3C">
          <w:rPr>
            <w:rStyle w:val="Hyperlink"/>
            <w:noProof/>
          </w:rPr>
          <w:t>SuitabilityType</w:t>
        </w:r>
        <w:r>
          <w:rPr>
            <w:noProof/>
            <w:webHidden/>
          </w:rPr>
          <w:tab/>
        </w:r>
        <w:r>
          <w:rPr>
            <w:noProof/>
            <w:webHidden/>
          </w:rPr>
          <w:fldChar w:fldCharType="begin"/>
        </w:r>
        <w:r>
          <w:rPr>
            <w:noProof/>
            <w:webHidden/>
          </w:rPr>
          <w:instrText xml:space="preserve"> PAGEREF _Toc492623199 \h </w:instrText>
        </w:r>
        <w:r>
          <w:rPr>
            <w:noProof/>
            <w:webHidden/>
          </w:rPr>
        </w:r>
        <w:r>
          <w:rPr>
            <w:noProof/>
            <w:webHidden/>
          </w:rPr>
          <w:fldChar w:fldCharType="separate"/>
        </w:r>
        <w:r>
          <w:rPr>
            <w:noProof/>
            <w:webHidden/>
          </w:rPr>
          <w:t>8</w:t>
        </w:r>
        <w:r>
          <w:rPr>
            <w:noProof/>
            <w:webHidden/>
          </w:rPr>
          <w:fldChar w:fldCharType="end"/>
        </w:r>
      </w:hyperlink>
    </w:p>
    <w:p w14:paraId="640C2D92" w14:textId="77777777" w:rsidR="00170184" w:rsidRDefault="00170184">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492623200" w:history="1">
        <w:r w:rsidRPr="00B00E3C">
          <w:rPr>
            <w:rStyle w:val="Hyperlink"/>
            <w:noProof/>
          </w:rPr>
          <w:t>2.2.3.1.</w:t>
        </w:r>
        <w:r>
          <w:rPr>
            <w:rFonts w:asciiTheme="minorHAnsi" w:eastAsiaTheme="minorEastAsia" w:hAnsiTheme="minorHAnsi" w:cstheme="minorBidi"/>
            <w:i w:val="0"/>
            <w:iCs w:val="0"/>
            <w:noProof/>
            <w:sz w:val="22"/>
            <w:szCs w:val="22"/>
            <w:lang w:eastAsia="en-US"/>
          </w:rPr>
          <w:tab/>
        </w:r>
        <w:r w:rsidRPr="00B00E3C">
          <w:rPr>
            <w:rStyle w:val="Hyperlink"/>
            <w:noProof/>
          </w:rPr>
          <w:t>AgeClass_ForestType</w:t>
        </w:r>
        <w:r>
          <w:rPr>
            <w:noProof/>
            <w:webHidden/>
          </w:rPr>
          <w:tab/>
        </w:r>
        <w:r>
          <w:rPr>
            <w:noProof/>
            <w:webHidden/>
          </w:rPr>
          <w:fldChar w:fldCharType="begin"/>
        </w:r>
        <w:r>
          <w:rPr>
            <w:noProof/>
            <w:webHidden/>
          </w:rPr>
          <w:instrText xml:space="preserve"> PAGEREF _Toc492623200 \h </w:instrText>
        </w:r>
        <w:r>
          <w:rPr>
            <w:noProof/>
            <w:webHidden/>
          </w:rPr>
        </w:r>
        <w:r>
          <w:rPr>
            <w:noProof/>
            <w:webHidden/>
          </w:rPr>
          <w:fldChar w:fldCharType="separate"/>
        </w:r>
        <w:r>
          <w:rPr>
            <w:noProof/>
            <w:webHidden/>
          </w:rPr>
          <w:t>8</w:t>
        </w:r>
        <w:r>
          <w:rPr>
            <w:noProof/>
            <w:webHidden/>
          </w:rPr>
          <w:fldChar w:fldCharType="end"/>
        </w:r>
      </w:hyperlink>
    </w:p>
    <w:p w14:paraId="423D1933" w14:textId="77777777" w:rsidR="00170184" w:rsidRDefault="00170184">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492623201" w:history="1">
        <w:r w:rsidRPr="00B00E3C">
          <w:rPr>
            <w:rStyle w:val="Hyperlink"/>
            <w:noProof/>
          </w:rPr>
          <w:t>2.2.3.1.1.</w:t>
        </w:r>
        <w:r>
          <w:rPr>
            <w:rFonts w:asciiTheme="minorHAnsi" w:eastAsiaTheme="minorEastAsia" w:hAnsiTheme="minorHAnsi" w:cstheme="minorBidi"/>
            <w:i w:val="0"/>
            <w:iCs w:val="0"/>
            <w:noProof/>
            <w:sz w:val="22"/>
            <w:szCs w:val="22"/>
            <w:lang w:eastAsia="en-US"/>
          </w:rPr>
          <w:tab/>
        </w:r>
        <w:r w:rsidRPr="00B00E3C">
          <w:rPr>
            <w:rStyle w:val="Hyperlink"/>
            <w:noProof/>
          </w:rPr>
          <w:t>ReclassCoefficients</w:t>
        </w:r>
        <w:r>
          <w:rPr>
            <w:noProof/>
            <w:webHidden/>
          </w:rPr>
          <w:tab/>
        </w:r>
        <w:r>
          <w:rPr>
            <w:noProof/>
            <w:webHidden/>
          </w:rPr>
          <w:fldChar w:fldCharType="begin"/>
        </w:r>
        <w:r>
          <w:rPr>
            <w:noProof/>
            <w:webHidden/>
          </w:rPr>
          <w:instrText xml:space="preserve"> PAGEREF _Toc492623201 \h </w:instrText>
        </w:r>
        <w:r>
          <w:rPr>
            <w:noProof/>
            <w:webHidden/>
          </w:rPr>
        </w:r>
        <w:r>
          <w:rPr>
            <w:noProof/>
            <w:webHidden/>
          </w:rPr>
          <w:fldChar w:fldCharType="separate"/>
        </w:r>
        <w:r>
          <w:rPr>
            <w:noProof/>
            <w:webHidden/>
          </w:rPr>
          <w:t>9</w:t>
        </w:r>
        <w:r>
          <w:rPr>
            <w:noProof/>
            <w:webHidden/>
          </w:rPr>
          <w:fldChar w:fldCharType="end"/>
        </w:r>
      </w:hyperlink>
    </w:p>
    <w:p w14:paraId="3CFC873A" w14:textId="77777777" w:rsidR="00170184" w:rsidRDefault="00170184">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492623202" w:history="1">
        <w:r w:rsidRPr="00B00E3C">
          <w:rPr>
            <w:rStyle w:val="Hyperlink"/>
            <w:noProof/>
          </w:rPr>
          <w:t>2.2.3.1.1.1.</w:t>
        </w:r>
        <w:r>
          <w:rPr>
            <w:rFonts w:asciiTheme="minorHAnsi" w:eastAsiaTheme="minorEastAsia" w:hAnsiTheme="minorHAnsi" w:cstheme="minorBidi"/>
            <w:i w:val="0"/>
            <w:iCs w:val="0"/>
            <w:noProof/>
            <w:sz w:val="22"/>
            <w:szCs w:val="22"/>
            <w:lang w:eastAsia="en-US"/>
          </w:rPr>
          <w:tab/>
        </w:r>
        <w:r w:rsidRPr="00B00E3C">
          <w:rPr>
            <w:rStyle w:val="Hyperlink"/>
            <w:noProof/>
          </w:rPr>
          <w:t>Species Column</w:t>
        </w:r>
        <w:r>
          <w:rPr>
            <w:noProof/>
            <w:webHidden/>
          </w:rPr>
          <w:tab/>
        </w:r>
        <w:r>
          <w:rPr>
            <w:noProof/>
            <w:webHidden/>
          </w:rPr>
          <w:fldChar w:fldCharType="begin"/>
        </w:r>
        <w:r>
          <w:rPr>
            <w:noProof/>
            <w:webHidden/>
          </w:rPr>
          <w:instrText xml:space="preserve"> PAGEREF _Toc492623202 \h </w:instrText>
        </w:r>
        <w:r>
          <w:rPr>
            <w:noProof/>
            <w:webHidden/>
          </w:rPr>
        </w:r>
        <w:r>
          <w:rPr>
            <w:noProof/>
            <w:webHidden/>
          </w:rPr>
          <w:fldChar w:fldCharType="separate"/>
        </w:r>
        <w:r>
          <w:rPr>
            <w:noProof/>
            <w:webHidden/>
          </w:rPr>
          <w:t>9</w:t>
        </w:r>
        <w:r>
          <w:rPr>
            <w:noProof/>
            <w:webHidden/>
          </w:rPr>
          <w:fldChar w:fldCharType="end"/>
        </w:r>
      </w:hyperlink>
    </w:p>
    <w:p w14:paraId="3EDCA3C5" w14:textId="77777777" w:rsidR="00170184" w:rsidRDefault="00170184">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492623203" w:history="1">
        <w:r w:rsidRPr="00B00E3C">
          <w:rPr>
            <w:rStyle w:val="Hyperlink"/>
            <w:noProof/>
          </w:rPr>
          <w:t>2.2.3.1.1.2.</w:t>
        </w:r>
        <w:r>
          <w:rPr>
            <w:rFonts w:asciiTheme="minorHAnsi" w:eastAsiaTheme="minorEastAsia" w:hAnsiTheme="minorHAnsi" w:cstheme="minorBidi"/>
            <w:i w:val="0"/>
            <w:iCs w:val="0"/>
            <w:noProof/>
            <w:sz w:val="22"/>
            <w:szCs w:val="22"/>
            <w:lang w:eastAsia="en-US"/>
          </w:rPr>
          <w:tab/>
        </w:r>
        <w:r w:rsidRPr="00B00E3C">
          <w:rPr>
            <w:rStyle w:val="Hyperlink"/>
            <w:noProof/>
          </w:rPr>
          <w:t>Reclass Coefficient</w:t>
        </w:r>
        <w:r>
          <w:rPr>
            <w:noProof/>
            <w:webHidden/>
          </w:rPr>
          <w:tab/>
        </w:r>
        <w:r>
          <w:rPr>
            <w:noProof/>
            <w:webHidden/>
          </w:rPr>
          <w:fldChar w:fldCharType="begin"/>
        </w:r>
        <w:r>
          <w:rPr>
            <w:noProof/>
            <w:webHidden/>
          </w:rPr>
          <w:instrText xml:space="preserve"> PAGEREF _Toc492623203 \h </w:instrText>
        </w:r>
        <w:r>
          <w:rPr>
            <w:noProof/>
            <w:webHidden/>
          </w:rPr>
        </w:r>
        <w:r>
          <w:rPr>
            <w:noProof/>
            <w:webHidden/>
          </w:rPr>
          <w:fldChar w:fldCharType="separate"/>
        </w:r>
        <w:r>
          <w:rPr>
            <w:noProof/>
            <w:webHidden/>
          </w:rPr>
          <w:t>9</w:t>
        </w:r>
        <w:r>
          <w:rPr>
            <w:noProof/>
            <w:webHidden/>
          </w:rPr>
          <w:fldChar w:fldCharType="end"/>
        </w:r>
      </w:hyperlink>
    </w:p>
    <w:p w14:paraId="3183A564" w14:textId="77777777" w:rsidR="00170184" w:rsidRDefault="00170184">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492623204" w:history="1">
        <w:r w:rsidRPr="00B00E3C">
          <w:rPr>
            <w:rStyle w:val="Hyperlink"/>
            <w:noProof/>
          </w:rPr>
          <w:t>2.2.3.1.2.</w:t>
        </w:r>
        <w:r>
          <w:rPr>
            <w:rFonts w:asciiTheme="minorHAnsi" w:eastAsiaTheme="minorEastAsia" w:hAnsiTheme="minorHAnsi" w:cstheme="minorBidi"/>
            <w:i w:val="0"/>
            <w:iCs w:val="0"/>
            <w:noProof/>
            <w:sz w:val="22"/>
            <w:szCs w:val="22"/>
            <w:lang w:eastAsia="en-US"/>
          </w:rPr>
          <w:tab/>
        </w:r>
        <w:r w:rsidRPr="00B00E3C">
          <w:rPr>
            <w:rStyle w:val="Hyperlink"/>
            <w:noProof/>
          </w:rPr>
          <w:t>ForestTypeTable</w:t>
        </w:r>
        <w:r>
          <w:rPr>
            <w:noProof/>
            <w:webHidden/>
          </w:rPr>
          <w:tab/>
        </w:r>
        <w:r>
          <w:rPr>
            <w:noProof/>
            <w:webHidden/>
          </w:rPr>
          <w:fldChar w:fldCharType="begin"/>
        </w:r>
        <w:r>
          <w:rPr>
            <w:noProof/>
            <w:webHidden/>
          </w:rPr>
          <w:instrText xml:space="preserve"> PAGEREF _Toc492623204 \h </w:instrText>
        </w:r>
        <w:r>
          <w:rPr>
            <w:noProof/>
            <w:webHidden/>
          </w:rPr>
        </w:r>
        <w:r>
          <w:rPr>
            <w:noProof/>
            <w:webHidden/>
          </w:rPr>
          <w:fldChar w:fldCharType="separate"/>
        </w:r>
        <w:r>
          <w:rPr>
            <w:noProof/>
            <w:webHidden/>
          </w:rPr>
          <w:t>9</w:t>
        </w:r>
        <w:r>
          <w:rPr>
            <w:noProof/>
            <w:webHidden/>
          </w:rPr>
          <w:fldChar w:fldCharType="end"/>
        </w:r>
      </w:hyperlink>
    </w:p>
    <w:p w14:paraId="226CCB97" w14:textId="77777777" w:rsidR="00170184" w:rsidRDefault="00170184">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492623205" w:history="1">
        <w:r w:rsidRPr="00B00E3C">
          <w:rPr>
            <w:rStyle w:val="Hyperlink"/>
            <w:noProof/>
          </w:rPr>
          <w:t>2.2.3.1.3.</w:t>
        </w:r>
        <w:r>
          <w:rPr>
            <w:rFonts w:asciiTheme="minorHAnsi" w:eastAsiaTheme="minorEastAsia" w:hAnsiTheme="minorHAnsi" w:cstheme="minorBidi"/>
            <w:i w:val="0"/>
            <w:iCs w:val="0"/>
            <w:noProof/>
            <w:sz w:val="22"/>
            <w:szCs w:val="22"/>
            <w:lang w:eastAsia="en-US"/>
          </w:rPr>
          <w:tab/>
        </w:r>
        <w:r w:rsidRPr="00B00E3C">
          <w:rPr>
            <w:rStyle w:val="Hyperlink"/>
            <w:noProof/>
          </w:rPr>
          <w:t>SuitabilityTable</w:t>
        </w:r>
        <w:r>
          <w:rPr>
            <w:noProof/>
            <w:webHidden/>
          </w:rPr>
          <w:tab/>
        </w:r>
        <w:r>
          <w:rPr>
            <w:noProof/>
            <w:webHidden/>
          </w:rPr>
          <w:fldChar w:fldCharType="begin"/>
        </w:r>
        <w:r>
          <w:rPr>
            <w:noProof/>
            <w:webHidden/>
          </w:rPr>
          <w:instrText xml:space="preserve"> PAGEREF _Toc492623205 \h </w:instrText>
        </w:r>
        <w:r>
          <w:rPr>
            <w:noProof/>
            <w:webHidden/>
          </w:rPr>
        </w:r>
        <w:r>
          <w:rPr>
            <w:noProof/>
            <w:webHidden/>
          </w:rPr>
          <w:fldChar w:fldCharType="separate"/>
        </w:r>
        <w:r>
          <w:rPr>
            <w:noProof/>
            <w:webHidden/>
          </w:rPr>
          <w:t>9</w:t>
        </w:r>
        <w:r>
          <w:rPr>
            <w:noProof/>
            <w:webHidden/>
          </w:rPr>
          <w:fldChar w:fldCharType="end"/>
        </w:r>
      </w:hyperlink>
    </w:p>
    <w:p w14:paraId="42CB26AA" w14:textId="77777777" w:rsidR="00170184" w:rsidRDefault="00170184">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492623206" w:history="1">
        <w:r w:rsidRPr="00B00E3C">
          <w:rPr>
            <w:rStyle w:val="Hyperlink"/>
            <w:noProof/>
          </w:rPr>
          <w:t>2.2.3.2.</w:t>
        </w:r>
        <w:r>
          <w:rPr>
            <w:rFonts w:asciiTheme="minorHAnsi" w:eastAsiaTheme="minorEastAsia" w:hAnsiTheme="minorHAnsi" w:cstheme="minorBidi"/>
            <w:i w:val="0"/>
            <w:iCs w:val="0"/>
            <w:noProof/>
            <w:sz w:val="22"/>
            <w:szCs w:val="22"/>
            <w:lang w:eastAsia="en-US"/>
          </w:rPr>
          <w:tab/>
        </w:r>
        <w:r w:rsidRPr="00B00E3C">
          <w:rPr>
            <w:rStyle w:val="Hyperlink"/>
            <w:noProof/>
          </w:rPr>
          <w:t>AgeClass_TimeSinceDisturbance</w:t>
        </w:r>
        <w:r>
          <w:rPr>
            <w:noProof/>
            <w:webHidden/>
          </w:rPr>
          <w:tab/>
        </w:r>
        <w:r>
          <w:rPr>
            <w:noProof/>
            <w:webHidden/>
          </w:rPr>
          <w:fldChar w:fldCharType="begin"/>
        </w:r>
        <w:r>
          <w:rPr>
            <w:noProof/>
            <w:webHidden/>
          </w:rPr>
          <w:instrText xml:space="preserve"> PAGEREF _Toc492623206 \h </w:instrText>
        </w:r>
        <w:r>
          <w:rPr>
            <w:noProof/>
            <w:webHidden/>
          </w:rPr>
        </w:r>
        <w:r>
          <w:rPr>
            <w:noProof/>
            <w:webHidden/>
          </w:rPr>
          <w:fldChar w:fldCharType="separate"/>
        </w:r>
        <w:r>
          <w:rPr>
            <w:noProof/>
            <w:webHidden/>
          </w:rPr>
          <w:t>10</w:t>
        </w:r>
        <w:r>
          <w:rPr>
            <w:noProof/>
            <w:webHidden/>
          </w:rPr>
          <w:fldChar w:fldCharType="end"/>
        </w:r>
      </w:hyperlink>
    </w:p>
    <w:p w14:paraId="06971430" w14:textId="77777777" w:rsidR="00170184" w:rsidRDefault="00170184">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492623207" w:history="1">
        <w:r w:rsidRPr="00B00E3C">
          <w:rPr>
            <w:rStyle w:val="Hyperlink"/>
            <w:noProof/>
          </w:rPr>
          <w:t>2.2.3.2.1.</w:t>
        </w:r>
        <w:r>
          <w:rPr>
            <w:rFonts w:asciiTheme="minorHAnsi" w:eastAsiaTheme="minorEastAsia" w:hAnsiTheme="minorHAnsi" w:cstheme="minorBidi"/>
            <w:i w:val="0"/>
            <w:iCs w:val="0"/>
            <w:noProof/>
            <w:sz w:val="22"/>
            <w:szCs w:val="22"/>
            <w:lang w:eastAsia="en-US"/>
          </w:rPr>
          <w:tab/>
        </w:r>
        <w:r w:rsidRPr="00B00E3C">
          <w:rPr>
            <w:rStyle w:val="Hyperlink"/>
            <w:noProof/>
          </w:rPr>
          <w:t>DisturbanceTable - Fire</w:t>
        </w:r>
        <w:r>
          <w:rPr>
            <w:noProof/>
            <w:webHidden/>
          </w:rPr>
          <w:tab/>
        </w:r>
        <w:r>
          <w:rPr>
            <w:noProof/>
            <w:webHidden/>
          </w:rPr>
          <w:fldChar w:fldCharType="begin"/>
        </w:r>
        <w:r>
          <w:rPr>
            <w:noProof/>
            <w:webHidden/>
          </w:rPr>
          <w:instrText xml:space="preserve"> PAGEREF _Toc492623207 \h </w:instrText>
        </w:r>
        <w:r>
          <w:rPr>
            <w:noProof/>
            <w:webHidden/>
          </w:rPr>
        </w:r>
        <w:r>
          <w:rPr>
            <w:noProof/>
            <w:webHidden/>
          </w:rPr>
          <w:fldChar w:fldCharType="separate"/>
        </w:r>
        <w:r>
          <w:rPr>
            <w:noProof/>
            <w:webHidden/>
          </w:rPr>
          <w:t>10</w:t>
        </w:r>
        <w:r>
          <w:rPr>
            <w:noProof/>
            <w:webHidden/>
          </w:rPr>
          <w:fldChar w:fldCharType="end"/>
        </w:r>
      </w:hyperlink>
    </w:p>
    <w:p w14:paraId="6CEE3367" w14:textId="77777777" w:rsidR="00170184" w:rsidRDefault="00170184">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492623208" w:history="1">
        <w:r w:rsidRPr="00B00E3C">
          <w:rPr>
            <w:rStyle w:val="Hyperlink"/>
            <w:noProof/>
          </w:rPr>
          <w:t>2.2.3.2.2.</w:t>
        </w:r>
        <w:r>
          <w:rPr>
            <w:rFonts w:asciiTheme="minorHAnsi" w:eastAsiaTheme="minorEastAsia" w:hAnsiTheme="minorHAnsi" w:cstheme="minorBidi"/>
            <w:i w:val="0"/>
            <w:iCs w:val="0"/>
            <w:noProof/>
            <w:sz w:val="22"/>
            <w:szCs w:val="22"/>
            <w:lang w:eastAsia="en-US"/>
          </w:rPr>
          <w:tab/>
        </w:r>
        <w:r w:rsidRPr="00B00E3C">
          <w:rPr>
            <w:rStyle w:val="Hyperlink"/>
            <w:noProof/>
          </w:rPr>
          <w:t>DisturbanceTable - Harvest</w:t>
        </w:r>
        <w:r>
          <w:rPr>
            <w:noProof/>
            <w:webHidden/>
          </w:rPr>
          <w:tab/>
        </w:r>
        <w:r>
          <w:rPr>
            <w:noProof/>
            <w:webHidden/>
          </w:rPr>
          <w:fldChar w:fldCharType="begin"/>
        </w:r>
        <w:r>
          <w:rPr>
            <w:noProof/>
            <w:webHidden/>
          </w:rPr>
          <w:instrText xml:space="preserve"> PAGEREF _Toc492623208 \h </w:instrText>
        </w:r>
        <w:r>
          <w:rPr>
            <w:noProof/>
            <w:webHidden/>
          </w:rPr>
        </w:r>
        <w:r>
          <w:rPr>
            <w:noProof/>
            <w:webHidden/>
          </w:rPr>
          <w:fldChar w:fldCharType="separate"/>
        </w:r>
        <w:r>
          <w:rPr>
            <w:noProof/>
            <w:webHidden/>
          </w:rPr>
          <w:t>11</w:t>
        </w:r>
        <w:r>
          <w:rPr>
            <w:noProof/>
            <w:webHidden/>
          </w:rPr>
          <w:fldChar w:fldCharType="end"/>
        </w:r>
      </w:hyperlink>
    </w:p>
    <w:p w14:paraId="0936D894" w14:textId="77777777" w:rsidR="00170184" w:rsidRDefault="00170184">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492623209" w:history="1">
        <w:r w:rsidRPr="00B00E3C">
          <w:rPr>
            <w:rStyle w:val="Hyperlink"/>
            <w:noProof/>
          </w:rPr>
          <w:t>2.2.3.2.3.</w:t>
        </w:r>
        <w:r>
          <w:rPr>
            <w:rFonts w:asciiTheme="minorHAnsi" w:eastAsiaTheme="minorEastAsia" w:hAnsiTheme="minorHAnsi" w:cstheme="minorBidi"/>
            <w:i w:val="0"/>
            <w:iCs w:val="0"/>
            <w:noProof/>
            <w:sz w:val="22"/>
            <w:szCs w:val="22"/>
            <w:lang w:eastAsia="en-US"/>
          </w:rPr>
          <w:tab/>
        </w:r>
        <w:r w:rsidRPr="00B00E3C">
          <w:rPr>
            <w:rStyle w:val="Hyperlink"/>
            <w:noProof/>
          </w:rPr>
          <w:t>SuitabilityTable</w:t>
        </w:r>
        <w:r>
          <w:rPr>
            <w:noProof/>
            <w:webHidden/>
          </w:rPr>
          <w:tab/>
        </w:r>
        <w:r>
          <w:rPr>
            <w:noProof/>
            <w:webHidden/>
          </w:rPr>
          <w:fldChar w:fldCharType="begin"/>
        </w:r>
        <w:r>
          <w:rPr>
            <w:noProof/>
            <w:webHidden/>
          </w:rPr>
          <w:instrText xml:space="preserve"> PAGEREF _Toc492623209 \h </w:instrText>
        </w:r>
        <w:r>
          <w:rPr>
            <w:noProof/>
            <w:webHidden/>
          </w:rPr>
        </w:r>
        <w:r>
          <w:rPr>
            <w:noProof/>
            <w:webHidden/>
          </w:rPr>
          <w:fldChar w:fldCharType="separate"/>
        </w:r>
        <w:r>
          <w:rPr>
            <w:noProof/>
            <w:webHidden/>
          </w:rPr>
          <w:t>12</w:t>
        </w:r>
        <w:r>
          <w:rPr>
            <w:noProof/>
            <w:webHidden/>
          </w:rPr>
          <w:fldChar w:fldCharType="end"/>
        </w:r>
      </w:hyperlink>
    </w:p>
    <w:p w14:paraId="181F5772" w14:textId="77777777" w:rsidR="00170184" w:rsidRDefault="00170184">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492623210" w:history="1">
        <w:r w:rsidRPr="00B00E3C">
          <w:rPr>
            <w:rStyle w:val="Hyperlink"/>
            <w:noProof/>
          </w:rPr>
          <w:t>2.2.3.3.</w:t>
        </w:r>
        <w:r>
          <w:rPr>
            <w:rFonts w:asciiTheme="minorHAnsi" w:eastAsiaTheme="minorEastAsia" w:hAnsiTheme="minorHAnsi" w:cstheme="minorBidi"/>
            <w:i w:val="0"/>
            <w:iCs w:val="0"/>
            <w:noProof/>
            <w:sz w:val="22"/>
            <w:szCs w:val="22"/>
            <w:lang w:eastAsia="en-US"/>
          </w:rPr>
          <w:tab/>
        </w:r>
        <w:r w:rsidRPr="00B00E3C">
          <w:rPr>
            <w:rStyle w:val="Hyperlink"/>
            <w:noProof/>
          </w:rPr>
          <w:t>DisturbedForestType_TimeSinceDisturbance</w:t>
        </w:r>
        <w:r>
          <w:rPr>
            <w:noProof/>
            <w:webHidden/>
          </w:rPr>
          <w:tab/>
        </w:r>
        <w:r>
          <w:rPr>
            <w:noProof/>
            <w:webHidden/>
          </w:rPr>
          <w:fldChar w:fldCharType="begin"/>
        </w:r>
        <w:r>
          <w:rPr>
            <w:noProof/>
            <w:webHidden/>
          </w:rPr>
          <w:instrText xml:space="preserve"> PAGEREF _Toc492623210 \h </w:instrText>
        </w:r>
        <w:r>
          <w:rPr>
            <w:noProof/>
            <w:webHidden/>
          </w:rPr>
        </w:r>
        <w:r>
          <w:rPr>
            <w:noProof/>
            <w:webHidden/>
          </w:rPr>
          <w:fldChar w:fldCharType="separate"/>
        </w:r>
        <w:r>
          <w:rPr>
            <w:noProof/>
            <w:webHidden/>
          </w:rPr>
          <w:t>12</w:t>
        </w:r>
        <w:r>
          <w:rPr>
            <w:noProof/>
            <w:webHidden/>
          </w:rPr>
          <w:fldChar w:fldCharType="end"/>
        </w:r>
      </w:hyperlink>
    </w:p>
    <w:p w14:paraId="056A744E" w14:textId="77777777" w:rsidR="00170184" w:rsidRDefault="00170184">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492623211" w:history="1">
        <w:r w:rsidRPr="00B00E3C">
          <w:rPr>
            <w:rStyle w:val="Hyperlink"/>
            <w:noProof/>
          </w:rPr>
          <w:t>2.2.3.3.1.</w:t>
        </w:r>
        <w:r>
          <w:rPr>
            <w:rFonts w:asciiTheme="minorHAnsi" w:eastAsiaTheme="minorEastAsia" w:hAnsiTheme="minorHAnsi" w:cstheme="minorBidi"/>
            <w:i w:val="0"/>
            <w:iCs w:val="0"/>
            <w:noProof/>
            <w:sz w:val="22"/>
            <w:szCs w:val="22"/>
            <w:lang w:eastAsia="en-US"/>
          </w:rPr>
          <w:tab/>
        </w:r>
        <w:r w:rsidRPr="00B00E3C">
          <w:rPr>
            <w:rStyle w:val="Hyperlink"/>
            <w:noProof/>
          </w:rPr>
          <w:t>ReclassCoefficients</w:t>
        </w:r>
        <w:r>
          <w:rPr>
            <w:noProof/>
            <w:webHidden/>
          </w:rPr>
          <w:tab/>
        </w:r>
        <w:r>
          <w:rPr>
            <w:noProof/>
            <w:webHidden/>
          </w:rPr>
          <w:fldChar w:fldCharType="begin"/>
        </w:r>
        <w:r>
          <w:rPr>
            <w:noProof/>
            <w:webHidden/>
          </w:rPr>
          <w:instrText xml:space="preserve"> PAGEREF _Toc492623211 \h </w:instrText>
        </w:r>
        <w:r>
          <w:rPr>
            <w:noProof/>
            <w:webHidden/>
          </w:rPr>
        </w:r>
        <w:r>
          <w:rPr>
            <w:noProof/>
            <w:webHidden/>
          </w:rPr>
          <w:fldChar w:fldCharType="separate"/>
        </w:r>
        <w:r>
          <w:rPr>
            <w:noProof/>
            <w:webHidden/>
          </w:rPr>
          <w:t>13</w:t>
        </w:r>
        <w:r>
          <w:rPr>
            <w:noProof/>
            <w:webHidden/>
          </w:rPr>
          <w:fldChar w:fldCharType="end"/>
        </w:r>
      </w:hyperlink>
    </w:p>
    <w:p w14:paraId="5FFC772D" w14:textId="77777777" w:rsidR="00170184" w:rsidRDefault="00170184">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492623212" w:history="1">
        <w:r w:rsidRPr="00B00E3C">
          <w:rPr>
            <w:rStyle w:val="Hyperlink"/>
            <w:noProof/>
          </w:rPr>
          <w:t>2.2.3.3.1.1.</w:t>
        </w:r>
        <w:r>
          <w:rPr>
            <w:rFonts w:asciiTheme="minorHAnsi" w:eastAsiaTheme="minorEastAsia" w:hAnsiTheme="minorHAnsi" w:cstheme="minorBidi"/>
            <w:i w:val="0"/>
            <w:iCs w:val="0"/>
            <w:noProof/>
            <w:sz w:val="22"/>
            <w:szCs w:val="22"/>
            <w:lang w:eastAsia="en-US"/>
          </w:rPr>
          <w:tab/>
        </w:r>
        <w:r w:rsidRPr="00B00E3C">
          <w:rPr>
            <w:rStyle w:val="Hyperlink"/>
            <w:noProof/>
          </w:rPr>
          <w:t>Species Column</w:t>
        </w:r>
        <w:r>
          <w:rPr>
            <w:noProof/>
            <w:webHidden/>
          </w:rPr>
          <w:tab/>
        </w:r>
        <w:r>
          <w:rPr>
            <w:noProof/>
            <w:webHidden/>
          </w:rPr>
          <w:fldChar w:fldCharType="begin"/>
        </w:r>
        <w:r>
          <w:rPr>
            <w:noProof/>
            <w:webHidden/>
          </w:rPr>
          <w:instrText xml:space="preserve"> PAGEREF _Toc492623212 \h </w:instrText>
        </w:r>
        <w:r>
          <w:rPr>
            <w:noProof/>
            <w:webHidden/>
          </w:rPr>
        </w:r>
        <w:r>
          <w:rPr>
            <w:noProof/>
            <w:webHidden/>
          </w:rPr>
          <w:fldChar w:fldCharType="separate"/>
        </w:r>
        <w:r>
          <w:rPr>
            <w:noProof/>
            <w:webHidden/>
          </w:rPr>
          <w:t>13</w:t>
        </w:r>
        <w:r>
          <w:rPr>
            <w:noProof/>
            <w:webHidden/>
          </w:rPr>
          <w:fldChar w:fldCharType="end"/>
        </w:r>
      </w:hyperlink>
    </w:p>
    <w:p w14:paraId="7374E4F1" w14:textId="77777777" w:rsidR="00170184" w:rsidRDefault="00170184">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492623213" w:history="1">
        <w:r w:rsidRPr="00B00E3C">
          <w:rPr>
            <w:rStyle w:val="Hyperlink"/>
            <w:noProof/>
          </w:rPr>
          <w:t>2.2.3.3.1.2.</w:t>
        </w:r>
        <w:r>
          <w:rPr>
            <w:rFonts w:asciiTheme="minorHAnsi" w:eastAsiaTheme="minorEastAsia" w:hAnsiTheme="minorHAnsi" w:cstheme="minorBidi"/>
            <w:i w:val="0"/>
            <w:iCs w:val="0"/>
            <w:noProof/>
            <w:sz w:val="22"/>
            <w:szCs w:val="22"/>
            <w:lang w:eastAsia="en-US"/>
          </w:rPr>
          <w:tab/>
        </w:r>
        <w:r w:rsidRPr="00B00E3C">
          <w:rPr>
            <w:rStyle w:val="Hyperlink"/>
            <w:noProof/>
          </w:rPr>
          <w:t>Reclass Coefficient</w:t>
        </w:r>
        <w:r>
          <w:rPr>
            <w:noProof/>
            <w:webHidden/>
          </w:rPr>
          <w:tab/>
        </w:r>
        <w:r>
          <w:rPr>
            <w:noProof/>
            <w:webHidden/>
          </w:rPr>
          <w:fldChar w:fldCharType="begin"/>
        </w:r>
        <w:r>
          <w:rPr>
            <w:noProof/>
            <w:webHidden/>
          </w:rPr>
          <w:instrText xml:space="preserve"> PAGEREF _Toc492623213 \h </w:instrText>
        </w:r>
        <w:r>
          <w:rPr>
            <w:noProof/>
            <w:webHidden/>
          </w:rPr>
        </w:r>
        <w:r>
          <w:rPr>
            <w:noProof/>
            <w:webHidden/>
          </w:rPr>
          <w:fldChar w:fldCharType="separate"/>
        </w:r>
        <w:r>
          <w:rPr>
            <w:noProof/>
            <w:webHidden/>
          </w:rPr>
          <w:t>13</w:t>
        </w:r>
        <w:r>
          <w:rPr>
            <w:noProof/>
            <w:webHidden/>
          </w:rPr>
          <w:fldChar w:fldCharType="end"/>
        </w:r>
      </w:hyperlink>
    </w:p>
    <w:p w14:paraId="667FEB75" w14:textId="77777777" w:rsidR="00170184" w:rsidRDefault="00170184">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492623214" w:history="1">
        <w:r w:rsidRPr="00B00E3C">
          <w:rPr>
            <w:rStyle w:val="Hyperlink"/>
            <w:noProof/>
          </w:rPr>
          <w:t>2.2.3.3.2.</w:t>
        </w:r>
        <w:r>
          <w:rPr>
            <w:rFonts w:asciiTheme="minorHAnsi" w:eastAsiaTheme="minorEastAsia" w:hAnsiTheme="minorHAnsi" w:cstheme="minorBidi"/>
            <w:i w:val="0"/>
            <w:iCs w:val="0"/>
            <w:noProof/>
            <w:sz w:val="22"/>
            <w:szCs w:val="22"/>
            <w:lang w:eastAsia="en-US"/>
          </w:rPr>
          <w:tab/>
        </w:r>
        <w:r w:rsidRPr="00B00E3C">
          <w:rPr>
            <w:rStyle w:val="Hyperlink"/>
            <w:noProof/>
          </w:rPr>
          <w:t>ForestTypeTable</w:t>
        </w:r>
        <w:r>
          <w:rPr>
            <w:noProof/>
            <w:webHidden/>
          </w:rPr>
          <w:tab/>
        </w:r>
        <w:r>
          <w:rPr>
            <w:noProof/>
            <w:webHidden/>
          </w:rPr>
          <w:fldChar w:fldCharType="begin"/>
        </w:r>
        <w:r>
          <w:rPr>
            <w:noProof/>
            <w:webHidden/>
          </w:rPr>
          <w:instrText xml:space="preserve"> PAGEREF _Toc492623214 \h </w:instrText>
        </w:r>
        <w:r>
          <w:rPr>
            <w:noProof/>
            <w:webHidden/>
          </w:rPr>
        </w:r>
        <w:r>
          <w:rPr>
            <w:noProof/>
            <w:webHidden/>
          </w:rPr>
          <w:fldChar w:fldCharType="separate"/>
        </w:r>
        <w:r>
          <w:rPr>
            <w:noProof/>
            <w:webHidden/>
          </w:rPr>
          <w:t>13</w:t>
        </w:r>
        <w:r>
          <w:rPr>
            <w:noProof/>
            <w:webHidden/>
          </w:rPr>
          <w:fldChar w:fldCharType="end"/>
        </w:r>
      </w:hyperlink>
    </w:p>
    <w:p w14:paraId="5478D5B9" w14:textId="77777777" w:rsidR="00170184" w:rsidRDefault="00170184">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492623215" w:history="1">
        <w:r w:rsidRPr="00B00E3C">
          <w:rPr>
            <w:rStyle w:val="Hyperlink"/>
            <w:noProof/>
          </w:rPr>
          <w:t>2.2.3.3.3.</w:t>
        </w:r>
        <w:r>
          <w:rPr>
            <w:rFonts w:asciiTheme="minorHAnsi" w:eastAsiaTheme="minorEastAsia" w:hAnsiTheme="minorHAnsi" w:cstheme="minorBidi"/>
            <w:i w:val="0"/>
            <w:iCs w:val="0"/>
            <w:noProof/>
            <w:sz w:val="22"/>
            <w:szCs w:val="22"/>
            <w:lang w:eastAsia="en-US"/>
          </w:rPr>
          <w:tab/>
        </w:r>
        <w:r w:rsidRPr="00B00E3C">
          <w:rPr>
            <w:rStyle w:val="Hyperlink"/>
            <w:noProof/>
          </w:rPr>
          <w:t>DisturbanceTable - Fire</w:t>
        </w:r>
        <w:r>
          <w:rPr>
            <w:noProof/>
            <w:webHidden/>
          </w:rPr>
          <w:tab/>
        </w:r>
        <w:r>
          <w:rPr>
            <w:noProof/>
            <w:webHidden/>
          </w:rPr>
          <w:fldChar w:fldCharType="begin"/>
        </w:r>
        <w:r>
          <w:rPr>
            <w:noProof/>
            <w:webHidden/>
          </w:rPr>
          <w:instrText xml:space="preserve"> PAGEREF _Toc492623215 \h </w:instrText>
        </w:r>
        <w:r>
          <w:rPr>
            <w:noProof/>
            <w:webHidden/>
          </w:rPr>
        </w:r>
        <w:r>
          <w:rPr>
            <w:noProof/>
            <w:webHidden/>
          </w:rPr>
          <w:fldChar w:fldCharType="separate"/>
        </w:r>
        <w:r>
          <w:rPr>
            <w:noProof/>
            <w:webHidden/>
          </w:rPr>
          <w:t>13</w:t>
        </w:r>
        <w:r>
          <w:rPr>
            <w:noProof/>
            <w:webHidden/>
          </w:rPr>
          <w:fldChar w:fldCharType="end"/>
        </w:r>
      </w:hyperlink>
    </w:p>
    <w:p w14:paraId="3AABFB77" w14:textId="77777777" w:rsidR="00170184" w:rsidRDefault="00170184">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492623216" w:history="1">
        <w:r w:rsidRPr="00B00E3C">
          <w:rPr>
            <w:rStyle w:val="Hyperlink"/>
            <w:noProof/>
          </w:rPr>
          <w:t>2.2.3.3.4.</w:t>
        </w:r>
        <w:r>
          <w:rPr>
            <w:rFonts w:asciiTheme="minorHAnsi" w:eastAsiaTheme="minorEastAsia" w:hAnsiTheme="minorHAnsi" w:cstheme="minorBidi"/>
            <w:i w:val="0"/>
            <w:iCs w:val="0"/>
            <w:noProof/>
            <w:sz w:val="22"/>
            <w:szCs w:val="22"/>
            <w:lang w:eastAsia="en-US"/>
          </w:rPr>
          <w:tab/>
        </w:r>
        <w:r w:rsidRPr="00B00E3C">
          <w:rPr>
            <w:rStyle w:val="Hyperlink"/>
            <w:noProof/>
          </w:rPr>
          <w:t>DisturbanceTable - Harvest</w:t>
        </w:r>
        <w:r>
          <w:rPr>
            <w:noProof/>
            <w:webHidden/>
          </w:rPr>
          <w:tab/>
        </w:r>
        <w:r>
          <w:rPr>
            <w:noProof/>
            <w:webHidden/>
          </w:rPr>
          <w:fldChar w:fldCharType="begin"/>
        </w:r>
        <w:r>
          <w:rPr>
            <w:noProof/>
            <w:webHidden/>
          </w:rPr>
          <w:instrText xml:space="preserve"> PAGEREF _Toc492623216 \h </w:instrText>
        </w:r>
        <w:r>
          <w:rPr>
            <w:noProof/>
            <w:webHidden/>
          </w:rPr>
        </w:r>
        <w:r>
          <w:rPr>
            <w:noProof/>
            <w:webHidden/>
          </w:rPr>
          <w:fldChar w:fldCharType="separate"/>
        </w:r>
        <w:r>
          <w:rPr>
            <w:noProof/>
            <w:webHidden/>
          </w:rPr>
          <w:t>14</w:t>
        </w:r>
        <w:r>
          <w:rPr>
            <w:noProof/>
            <w:webHidden/>
          </w:rPr>
          <w:fldChar w:fldCharType="end"/>
        </w:r>
      </w:hyperlink>
    </w:p>
    <w:p w14:paraId="72DAD53A" w14:textId="77777777" w:rsidR="00170184" w:rsidRDefault="00170184">
      <w:pPr>
        <w:pStyle w:val="TOC3"/>
        <w:tabs>
          <w:tab w:val="left" w:pos="1680"/>
          <w:tab w:val="right" w:leader="dot" w:pos="9350"/>
        </w:tabs>
        <w:rPr>
          <w:rFonts w:asciiTheme="minorHAnsi" w:eastAsiaTheme="minorEastAsia" w:hAnsiTheme="minorHAnsi" w:cstheme="minorBidi"/>
          <w:i w:val="0"/>
          <w:iCs w:val="0"/>
          <w:noProof/>
          <w:sz w:val="22"/>
          <w:szCs w:val="22"/>
          <w:lang w:eastAsia="en-US"/>
        </w:rPr>
      </w:pPr>
      <w:hyperlink w:anchor="_Toc492623217" w:history="1">
        <w:r w:rsidRPr="00B00E3C">
          <w:rPr>
            <w:rStyle w:val="Hyperlink"/>
            <w:noProof/>
          </w:rPr>
          <w:t>2.2.3.3.5.</w:t>
        </w:r>
        <w:r>
          <w:rPr>
            <w:rFonts w:asciiTheme="minorHAnsi" w:eastAsiaTheme="minorEastAsia" w:hAnsiTheme="minorHAnsi" w:cstheme="minorBidi"/>
            <w:i w:val="0"/>
            <w:iCs w:val="0"/>
            <w:noProof/>
            <w:sz w:val="22"/>
            <w:szCs w:val="22"/>
            <w:lang w:eastAsia="en-US"/>
          </w:rPr>
          <w:tab/>
        </w:r>
        <w:r w:rsidRPr="00B00E3C">
          <w:rPr>
            <w:rStyle w:val="Hyperlink"/>
            <w:noProof/>
          </w:rPr>
          <w:t>SuitabilityTable</w:t>
        </w:r>
        <w:r>
          <w:rPr>
            <w:noProof/>
            <w:webHidden/>
          </w:rPr>
          <w:tab/>
        </w:r>
        <w:r>
          <w:rPr>
            <w:noProof/>
            <w:webHidden/>
          </w:rPr>
          <w:fldChar w:fldCharType="begin"/>
        </w:r>
        <w:r>
          <w:rPr>
            <w:noProof/>
            <w:webHidden/>
          </w:rPr>
          <w:instrText xml:space="preserve"> PAGEREF _Toc492623217 \h </w:instrText>
        </w:r>
        <w:r>
          <w:rPr>
            <w:noProof/>
            <w:webHidden/>
          </w:rPr>
        </w:r>
        <w:r>
          <w:rPr>
            <w:noProof/>
            <w:webHidden/>
          </w:rPr>
          <w:fldChar w:fldCharType="separate"/>
        </w:r>
        <w:r>
          <w:rPr>
            <w:noProof/>
            <w:webHidden/>
          </w:rPr>
          <w:t>15</w:t>
        </w:r>
        <w:r>
          <w:rPr>
            <w:noProof/>
            <w:webHidden/>
          </w:rPr>
          <w:fldChar w:fldCharType="end"/>
        </w:r>
      </w:hyperlink>
    </w:p>
    <w:p w14:paraId="5032F978" w14:textId="77777777" w:rsidR="00170184" w:rsidRDefault="00170184">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492623218" w:history="1">
        <w:r w:rsidRPr="00B00E3C">
          <w:rPr>
            <w:rStyle w:val="Hyperlink"/>
            <w:noProof/>
          </w:rPr>
          <w:t>3.</w:t>
        </w:r>
        <w:r>
          <w:rPr>
            <w:rFonts w:asciiTheme="minorHAnsi" w:eastAsiaTheme="minorEastAsia" w:hAnsiTheme="minorHAnsi" w:cstheme="minorBidi"/>
            <w:b w:val="0"/>
            <w:bCs w:val="0"/>
            <w:caps w:val="0"/>
            <w:noProof/>
            <w:sz w:val="22"/>
            <w:szCs w:val="22"/>
            <w:lang w:eastAsia="en-US"/>
          </w:rPr>
          <w:tab/>
        </w:r>
        <w:r w:rsidRPr="00B00E3C">
          <w:rPr>
            <w:rStyle w:val="Hyperlink"/>
            <w:noProof/>
          </w:rPr>
          <w:t>Output Files</w:t>
        </w:r>
        <w:r>
          <w:rPr>
            <w:noProof/>
            <w:webHidden/>
          </w:rPr>
          <w:tab/>
        </w:r>
        <w:r>
          <w:rPr>
            <w:noProof/>
            <w:webHidden/>
          </w:rPr>
          <w:fldChar w:fldCharType="begin"/>
        </w:r>
        <w:r>
          <w:rPr>
            <w:noProof/>
            <w:webHidden/>
          </w:rPr>
          <w:instrText xml:space="preserve"> PAGEREF _Toc492623218 \h </w:instrText>
        </w:r>
        <w:r>
          <w:rPr>
            <w:noProof/>
            <w:webHidden/>
          </w:rPr>
        </w:r>
        <w:r>
          <w:rPr>
            <w:noProof/>
            <w:webHidden/>
          </w:rPr>
          <w:fldChar w:fldCharType="separate"/>
        </w:r>
        <w:r>
          <w:rPr>
            <w:noProof/>
            <w:webHidden/>
          </w:rPr>
          <w:t>16</w:t>
        </w:r>
        <w:r>
          <w:rPr>
            <w:noProof/>
            <w:webHidden/>
          </w:rPr>
          <w:fldChar w:fldCharType="end"/>
        </w:r>
      </w:hyperlink>
    </w:p>
    <w:p w14:paraId="4E9963E8" w14:textId="77777777" w:rsidR="00170184" w:rsidRDefault="00170184">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492623219" w:history="1">
        <w:r w:rsidRPr="00B00E3C">
          <w:rPr>
            <w:rStyle w:val="Hyperlink"/>
            <w:noProof/>
          </w:rPr>
          <w:t>4.</w:t>
        </w:r>
        <w:r>
          <w:rPr>
            <w:rFonts w:asciiTheme="minorHAnsi" w:eastAsiaTheme="minorEastAsia" w:hAnsiTheme="minorHAnsi" w:cstheme="minorBidi"/>
            <w:b w:val="0"/>
            <w:bCs w:val="0"/>
            <w:caps w:val="0"/>
            <w:noProof/>
            <w:sz w:val="22"/>
            <w:szCs w:val="22"/>
            <w:lang w:eastAsia="en-US"/>
          </w:rPr>
          <w:tab/>
        </w:r>
        <w:r w:rsidRPr="00B00E3C">
          <w:rPr>
            <w:rStyle w:val="Hyperlink"/>
            <w:noProof/>
          </w:rPr>
          <w:t>Sample Input Files</w:t>
        </w:r>
        <w:r>
          <w:rPr>
            <w:noProof/>
            <w:webHidden/>
          </w:rPr>
          <w:tab/>
        </w:r>
        <w:r>
          <w:rPr>
            <w:noProof/>
            <w:webHidden/>
          </w:rPr>
          <w:fldChar w:fldCharType="begin"/>
        </w:r>
        <w:r>
          <w:rPr>
            <w:noProof/>
            <w:webHidden/>
          </w:rPr>
          <w:instrText xml:space="preserve"> PAGEREF _Toc492623219 \h </w:instrText>
        </w:r>
        <w:r>
          <w:rPr>
            <w:noProof/>
            <w:webHidden/>
          </w:rPr>
        </w:r>
        <w:r>
          <w:rPr>
            <w:noProof/>
            <w:webHidden/>
          </w:rPr>
          <w:fldChar w:fldCharType="separate"/>
        </w:r>
        <w:r>
          <w:rPr>
            <w:noProof/>
            <w:webHidden/>
          </w:rPr>
          <w:t>17</w:t>
        </w:r>
        <w:r>
          <w:rPr>
            <w:noProof/>
            <w:webHidden/>
          </w:rPr>
          <w:fldChar w:fldCharType="end"/>
        </w:r>
      </w:hyperlink>
    </w:p>
    <w:p w14:paraId="6D9AAA06" w14:textId="77777777" w:rsidR="00170184" w:rsidRDefault="00170184">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2623220" w:history="1">
        <w:r w:rsidRPr="00B00E3C">
          <w:rPr>
            <w:rStyle w:val="Hyperlink"/>
            <w:noProof/>
          </w:rPr>
          <w:t>4.1.</w:t>
        </w:r>
        <w:r>
          <w:rPr>
            <w:rFonts w:asciiTheme="minorHAnsi" w:eastAsiaTheme="minorEastAsia" w:hAnsiTheme="minorHAnsi" w:cstheme="minorBidi"/>
            <w:noProof/>
            <w:sz w:val="22"/>
            <w:szCs w:val="22"/>
            <w:lang w:eastAsia="en-US"/>
          </w:rPr>
          <w:tab/>
        </w:r>
        <w:r w:rsidRPr="00B00E3C">
          <w:rPr>
            <w:rStyle w:val="Hyperlink"/>
            <w:noProof/>
          </w:rPr>
          <w:t>Main Parameter File</w:t>
        </w:r>
        <w:r>
          <w:rPr>
            <w:noProof/>
            <w:webHidden/>
          </w:rPr>
          <w:tab/>
        </w:r>
        <w:r>
          <w:rPr>
            <w:noProof/>
            <w:webHidden/>
          </w:rPr>
          <w:fldChar w:fldCharType="begin"/>
        </w:r>
        <w:r>
          <w:rPr>
            <w:noProof/>
            <w:webHidden/>
          </w:rPr>
          <w:instrText xml:space="preserve"> PAGEREF _Toc492623220 \h </w:instrText>
        </w:r>
        <w:r>
          <w:rPr>
            <w:noProof/>
            <w:webHidden/>
          </w:rPr>
        </w:r>
        <w:r>
          <w:rPr>
            <w:noProof/>
            <w:webHidden/>
          </w:rPr>
          <w:fldChar w:fldCharType="separate"/>
        </w:r>
        <w:r>
          <w:rPr>
            <w:noProof/>
            <w:webHidden/>
          </w:rPr>
          <w:t>17</w:t>
        </w:r>
        <w:r>
          <w:rPr>
            <w:noProof/>
            <w:webHidden/>
          </w:rPr>
          <w:fldChar w:fldCharType="end"/>
        </w:r>
      </w:hyperlink>
    </w:p>
    <w:p w14:paraId="617993DA" w14:textId="77777777" w:rsidR="00170184" w:rsidRDefault="00170184">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2623221" w:history="1">
        <w:r w:rsidRPr="00B00E3C">
          <w:rPr>
            <w:rStyle w:val="Hyperlink"/>
            <w:noProof/>
          </w:rPr>
          <w:t>4.2.</w:t>
        </w:r>
        <w:r>
          <w:rPr>
            <w:rFonts w:asciiTheme="minorHAnsi" w:eastAsiaTheme="minorEastAsia" w:hAnsiTheme="minorHAnsi" w:cstheme="minorBidi"/>
            <w:noProof/>
            <w:sz w:val="22"/>
            <w:szCs w:val="22"/>
            <w:lang w:eastAsia="en-US"/>
          </w:rPr>
          <w:tab/>
        </w:r>
        <w:r w:rsidRPr="00B00E3C">
          <w:rPr>
            <w:rStyle w:val="Hyperlink"/>
            <w:noProof/>
          </w:rPr>
          <w:t>Habitat Suitability Input Files</w:t>
        </w:r>
        <w:r>
          <w:rPr>
            <w:noProof/>
            <w:webHidden/>
          </w:rPr>
          <w:tab/>
        </w:r>
        <w:r>
          <w:rPr>
            <w:noProof/>
            <w:webHidden/>
          </w:rPr>
          <w:fldChar w:fldCharType="begin"/>
        </w:r>
        <w:r>
          <w:rPr>
            <w:noProof/>
            <w:webHidden/>
          </w:rPr>
          <w:instrText xml:space="preserve"> PAGEREF _Toc492623221 \h </w:instrText>
        </w:r>
        <w:r>
          <w:rPr>
            <w:noProof/>
            <w:webHidden/>
          </w:rPr>
        </w:r>
        <w:r>
          <w:rPr>
            <w:noProof/>
            <w:webHidden/>
          </w:rPr>
          <w:fldChar w:fldCharType="separate"/>
        </w:r>
        <w:r>
          <w:rPr>
            <w:noProof/>
            <w:webHidden/>
          </w:rPr>
          <w:t>17</w:t>
        </w:r>
        <w:r>
          <w:rPr>
            <w:noProof/>
            <w:webHidden/>
          </w:rPr>
          <w:fldChar w:fldCharType="end"/>
        </w:r>
      </w:hyperlink>
    </w:p>
    <w:p w14:paraId="1029ECC9" w14:textId="77777777" w:rsidR="00170184" w:rsidRDefault="00170184">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92623222" w:history="1">
        <w:r w:rsidRPr="00B00E3C">
          <w:rPr>
            <w:rStyle w:val="Hyperlink"/>
            <w:noProof/>
          </w:rPr>
          <w:t>4.2.1.</w:t>
        </w:r>
        <w:r>
          <w:rPr>
            <w:rFonts w:asciiTheme="minorHAnsi" w:eastAsiaTheme="minorEastAsia" w:hAnsiTheme="minorHAnsi" w:cstheme="minorBidi"/>
            <w:i w:val="0"/>
            <w:iCs w:val="0"/>
            <w:noProof/>
            <w:sz w:val="22"/>
            <w:szCs w:val="22"/>
            <w:lang w:eastAsia="en-US"/>
          </w:rPr>
          <w:tab/>
        </w:r>
        <w:r w:rsidRPr="00B00E3C">
          <w:rPr>
            <w:rStyle w:val="Hyperlink"/>
            <w:noProof/>
          </w:rPr>
          <w:t>AgeClass_ForestType</w:t>
        </w:r>
        <w:r>
          <w:rPr>
            <w:noProof/>
            <w:webHidden/>
          </w:rPr>
          <w:tab/>
        </w:r>
        <w:r>
          <w:rPr>
            <w:noProof/>
            <w:webHidden/>
          </w:rPr>
          <w:fldChar w:fldCharType="begin"/>
        </w:r>
        <w:r>
          <w:rPr>
            <w:noProof/>
            <w:webHidden/>
          </w:rPr>
          <w:instrText xml:space="preserve"> PAGEREF _Toc492623222 \h </w:instrText>
        </w:r>
        <w:r>
          <w:rPr>
            <w:noProof/>
            <w:webHidden/>
          </w:rPr>
        </w:r>
        <w:r>
          <w:rPr>
            <w:noProof/>
            <w:webHidden/>
          </w:rPr>
          <w:fldChar w:fldCharType="separate"/>
        </w:r>
        <w:r>
          <w:rPr>
            <w:noProof/>
            <w:webHidden/>
          </w:rPr>
          <w:t>17</w:t>
        </w:r>
        <w:r>
          <w:rPr>
            <w:noProof/>
            <w:webHidden/>
          </w:rPr>
          <w:fldChar w:fldCharType="end"/>
        </w:r>
      </w:hyperlink>
    </w:p>
    <w:p w14:paraId="336DA5A6" w14:textId="77777777" w:rsidR="00170184" w:rsidRDefault="00170184">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92623223" w:history="1">
        <w:r w:rsidRPr="00B00E3C">
          <w:rPr>
            <w:rStyle w:val="Hyperlink"/>
            <w:noProof/>
          </w:rPr>
          <w:t>4.2.2.</w:t>
        </w:r>
        <w:r>
          <w:rPr>
            <w:rFonts w:asciiTheme="minorHAnsi" w:eastAsiaTheme="minorEastAsia" w:hAnsiTheme="minorHAnsi" w:cstheme="minorBidi"/>
            <w:i w:val="0"/>
            <w:iCs w:val="0"/>
            <w:noProof/>
            <w:sz w:val="22"/>
            <w:szCs w:val="22"/>
            <w:lang w:eastAsia="en-US"/>
          </w:rPr>
          <w:tab/>
        </w:r>
        <w:r w:rsidRPr="00B00E3C">
          <w:rPr>
            <w:rStyle w:val="Hyperlink"/>
            <w:noProof/>
          </w:rPr>
          <w:t>AgeClass_TimeSinceDisturbance</w:t>
        </w:r>
        <w:r>
          <w:rPr>
            <w:noProof/>
            <w:webHidden/>
          </w:rPr>
          <w:tab/>
        </w:r>
        <w:r>
          <w:rPr>
            <w:noProof/>
            <w:webHidden/>
          </w:rPr>
          <w:fldChar w:fldCharType="begin"/>
        </w:r>
        <w:r>
          <w:rPr>
            <w:noProof/>
            <w:webHidden/>
          </w:rPr>
          <w:instrText xml:space="preserve"> PAGEREF _Toc492623223 \h </w:instrText>
        </w:r>
        <w:r>
          <w:rPr>
            <w:noProof/>
            <w:webHidden/>
          </w:rPr>
        </w:r>
        <w:r>
          <w:rPr>
            <w:noProof/>
            <w:webHidden/>
          </w:rPr>
          <w:fldChar w:fldCharType="separate"/>
        </w:r>
        <w:r>
          <w:rPr>
            <w:noProof/>
            <w:webHidden/>
          </w:rPr>
          <w:t>18</w:t>
        </w:r>
        <w:r>
          <w:rPr>
            <w:noProof/>
            <w:webHidden/>
          </w:rPr>
          <w:fldChar w:fldCharType="end"/>
        </w:r>
      </w:hyperlink>
    </w:p>
    <w:p w14:paraId="1078A7DA" w14:textId="77777777" w:rsidR="00170184" w:rsidRDefault="00170184">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92623224" w:history="1">
        <w:r w:rsidRPr="00B00E3C">
          <w:rPr>
            <w:rStyle w:val="Hyperlink"/>
            <w:noProof/>
          </w:rPr>
          <w:t>4.2.3.</w:t>
        </w:r>
        <w:r>
          <w:rPr>
            <w:rFonts w:asciiTheme="minorHAnsi" w:eastAsiaTheme="minorEastAsia" w:hAnsiTheme="minorHAnsi" w:cstheme="minorBidi"/>
            <w:i w:val="0"/>
            <w:iCs w:val="0"/>
            <w:noProof/>
            <w:sz w:val="22"/>
            <w:szCs w:val="22"/>
            <w:lang w:eastAsia="en-US"/>
          </w:rPr>
          <w:tab/>
        </w:r>
        <w:r w:rsidRPr="00B00E3C">
          <w:rPr>
            <w:rStyle w:val="Hyperlink"/>
            <w:noProof/>
          </w:rPr>
          <w:t>DisturbedForestType_TimeSinceDisturbance</w:t>
        </w:r>
        <w:r>
          <w:rPr>
            <w:noProof/>
            <w:webHidden/>
          </w:rPr>
          <w:tab/>
        </w:r>
        <w:r>
          <w:rPr>
            <w:noProof/>
            <w:webHidden/>
          </w:rPr>
          <w:fldChar w:fldCharType="begin"/>
        </w:r>
        <w:r>
          <w:rPr>
            <w:noProof/>
            <w:webHidden/>
          </w:rPr>
          <w:instrText xml:space="preserve"> PAGEREF _Toc492623224 \h </w:instrText>
        </w:r>
        <w:r>
          <w:rPr>
            <w:noProof/>
            <w:webHidden/>
          </w:rPr>
        </w:r>
        <w:r>
          <w:rPr>
            <w:noProof/>
            <w:webHidden/>
          </w:rPr>
          <w:fldChar w:fldCharType="separate"/>
        </w:r>
        <w:r>
          <w:rPr>
            <w:noProof/>
            <w:webHidden/>
          </w:rPr>
          <w:t>18</w:t>
        </w:r>
        <w:r>
          <w:rPr>
            <w:noProof/>
            <w:webHidden/>
          </w:rPr>
          <w:fldChar w:fldCharType="end"/>
        </w:r>
      </w:hyperlink>
    </w:p>
    <w:p w14:paraId="315F591E" w14:textId="145C168E" w:rsidR="008401C8" w:rsidRDefault="007C343E">
      <w:pPr>
        <w:pStyle w:val="Heading1"/>
        <w:numPr>
          <w:ilvl w:val="0"/>
          <w:numId w:val="0"/>
        </w:numPr>
        <w:spacing w:after="120"/>
      </w:pPr>
      <w:r>
        <w:rPr>
          <w:rFonts w:ascii="Times New Roman" w:hAnsi="Times New Roman"/>
          <w:b/>
          <w:bCs/>
          <w:caps/>
          <w:kern w:val="0"/>
          <w:sz w:val="20"/>
          <w:szCs w:val="20"/>
        </w:rPr>
        <w:lastRenderedPageBreak/>
        <w:fldChar w:fldCharType="end"/>
      </w:r>
      <w:bookmarkStart w:id="3" w:name="_Toc492623176"/>
      <w:r w:rsidR="008401C8">
        <w:t>Introduction</w:t>
      </w:r>
      <w:bookmarkEnd w:id="1"/>
      <w:bookmarkEnd w:id="2"/>
      <w:bookmarkEnd w:id="3"/>
    </w:p>
    <w:p w14:paraId="31EAA6FF" w14:textId="2F7A4E20" w:rsidR="008401C8" w:rsidRDefault="008401C8" w:rsidP="00C1283E">
      <w:pPr>
        <w:pStyle w:val="textbody"/>
        <w:ind w:left="720"/>
      </w:pPr>
      <w:r>
        <w:t xml:space="preserve">This document describes the </w:t>
      </w:r>
      <w:r w:rsidR="007E1289">
        <w:rPr>
          <w:b/>
        </w:rPr>
        <w:t>Local</w:t>
      </w:r>
      <w:r w:rsidR="007E1289" w:rsidRPr="004477B6">
        <w:rPr>
          <w:b/>
        </w:rPr>
        <w:t xml:space="preserve"> </w:t>
      </w:r>
      <w:r w:rsidR="004477B6" w:rsidRPr="004477B6">
        <w:rPr>
          <w:b/>
        </w:rPr>
        <w:t>Habitat Suitability</w:t>
      </w:r>
      <w:r w:rsidR="004477B6">
        <w:t xml:space="preserve"> </w:t>
      </w:r>
      <w:r w:rsidR="00C1283E">
        <w:t>e</w:t>
      </w:r>
      <w:r w:rsidR="001003FF">
        <w:t xml:space="preserve">xtension </w:t>
      </w:r>
      <w:r>
        <w:t xml:space="preserve">for the LANDIS-II model.  For information about </w:t>
      </w:r>
      <w:r w:rsidRPr="004477B6">
        <w:t xml:space="preserve">the model and its core concepts, see the </w:t>
      </w:r>
      <w:r w:rsidRPr="004477B6">
        <w:rPr>
          <w:i/>
          <w:iCs/>
        </w:rPr>
        <w:t>LANDIS</w:t>
      </w:r>
      <w:r w:rsidRPr="004477B6">
        <w:rPr>
          <w:i/>
          <w:iCs/>
        </w:rPr>
        <w:noBreakHyphen/>
        <w:t>II Conceptual Model Description.</w:t>
      </w:r>
      <w:r w:rsidR="00D50896" w:rsidRPr="004477B6">
        <w:rPr>
          <w:iCs/>
        </w:rPr>
        <w:t xml:space="preserve">  </w:t>
      </w:r>
      <w:r w:rsidR="004477B6" w:rsidRPr="004477B6">
        <w:t xml:space="preserve">Users not familiar with LANDIS-II should read the </w:t>
      </w:r>
      <w:r w:rsidR="004477B6" w:rsidRPr="004477B6">
        <w:rPr>
          <w:i/>
        </w:rPr>
        <w:t>LANDIS-II Model User Guide</w:t>
      </w:r>
      <w:r w:rsidR="004477B6" w:rsidRPr="004477B6">
        <w:t xml:space="preserve"> prior to reading this document. Further, this extension</w:t>
      </w:r>
      <w:r w:rsidR="004477B6">
        <w:t xml:space="preserve"> optionally</w:t>
      </w:r>
      <w:r w:rsidR="004477B6" w:rsidRPr="004477B6">
        <w:t xml:space="preserve"> utilizes output from other LANDIS-II extensions, and users should be familiar with the case-specific extensions generating input for this extension. We also highly recommend that users new to the LANDIS modeling environment read </w:t>
      </w:r>
      <w:proofErr w:type="spellStart"/>
      <w:r w:rsidR="004477B6" w:rsidRPr="004477B6">
        <w:t>Mladenoff</w:t>
      </w:r>
      <w:proofErr w:type="spellEnd"/>
      <w:r w:rsidR="004477B6" w:rsidRPr="004477B6">
        <w:t xml:space="preserve"> (2004), </w:t>
      </w:r>
      <w:proofErr w:type="spellStart"/>
      <w:r w:rsidR="004477B6" w:rsidRPr="004477B6">
        <w:t>Scheller</w:t>
      </w:r>
      <w:proofErr w:type="spellEnd"/>
      <w:r w:rsidR="004477B6" w:rsidRPr="004477B6">
        <w:t xml:space="preserve"> et al. (2007), and Sturtevant et al. (2009). For examples of studies that have utilized LANDIS or LANDIS-II output in wildlife research see </w:t>
      </w:r>
      <w:proofErr w:type="spellStart"/>
      <w:r w:rsidR="004477B6" w:rsidRPr="004477B6">
        <w:t>Ak</w:t>
      </w:r>
      <w:r w:rsidR="001C090F">
        <w:rPr>
          <w:bCs/>
          <w:noProof/>
        </w:rPr>
        <w:t>ç</w:t>
      </w:r>
      <w:r w:rsidR="004477B6" w:rsidRPr="004477B6">
        <w:t>akaya</w:t>
      </w:r>
      <w:proofErr w:type="spellEnd"/>
      <w:r w:rsidR="004477B6" w:rsidRPr="004477B6">
        <w:t xml:space="preserve"> et al. (2004), </w:t>
      </w:r>
      <w:proofErr w:type="spellStart"/>
      <w:r w:rsidR="004477B6" w:rsidRPr="004477B6">
        <w:t>Ak</w:t>
      </w:r>
      <w:r w:rsidR="001C090F">
        <w:rPr>
          <w:bCs/>
          <w:noProof/>
        </w:rPr>
        <w:t>ç</w:t>
      </w:r>
      <w:r w:rsidR="004477B6" w:rsidRPr="004477B6">
        <w:t>akaya</w:t>
      </w:r>
      <w:proofErr w:type="spellEnd"/>
      <w:r w:rsidR="004477B6" w:rsidRPr="004477B6">
        <w:t xml:space="preserve"> et al. (200</w:t>
      </w:r>
      <w:r w:rsidR="00834336">
        <w:t xml:space="preserve">5), </w:t>
      </w:r>
      <w:proofErr w:type="spellStart"/>
      <w:r w:rsidR="00834336">
        <w:t>Scheller</w:t>
      </w:r>
      <w:proofErr w:type="spellEnd"/>
      <w:r w:rsidR="00834336">
        <w:t xml:space="preserve"> et al. (2011), </w:t>
      </w:r>
      <w:proofErr w:type="spellStart"/>
      <w:r w:rsidR="00C938CF">
        <w:t>Shifley</w:t>
      </w:r>
      <w:proofErr w:type="spellEnd"/>
      <w:r w:rsidR="00C938CF">
        <w:t xml:space="preserve"> et al. (2006), </w:t>
      </w:r>
      <w:r w:rsidR="004477B6" w:rsidRPr="004477B6">
        <w:t>Spencer et al. (2011)</w:t>
      </w:r>
      <w:r w:rsidR="00834336">
        <w:t xml:space="preserve">, and </w:t>
      </w:r>
      <w:proofErr w:type="spellStart"/>
      <w:r w:rsidR="00834336">
        <w:t>Zollner</w:t>
      </w:r>
      <w:proofErr w:type="spellEnd"/>
      <w:r w:rsidR="00834336">
        <w:t xml:space="preserve"> et al. (2005).</w:t>
      </w:r>
    </w:p>
    <w:p w14:paraId="121548F9" w14:textId="76749BBB" w:rsidR="004477B6" w:rsidRPr="004477B6" w:rsidRDefault="004477B6" w:rsidP="004477B6">
      <w:pPr>
        <w:pStyle w:val="textbody"/>
        <w:ind w:left="720"/>
      </w:pPr>
      <w:r w:rsidRPr="004477B6">
        <w:t xml:space="preserve">The </w:t>
      </w:r>
      <w:r w:rsidR="007E1289">
        <w:rPr>
          <w:b/>
        </w:rPr>
        <w:t>Local</w:t>
      </w:r>
      <w:r w:rsidR="007E1289" w:rsidRPr="004477B6">
        <w:rPr>
          <w:b/>
        </w:rPr>
        <w:t xml:space="preserve"> </w:t>
      </w:r>
      <w:r w:rsidRPr="004477B6">
        <w:rPr>
          <w:b/>
        </w:rPr>
        <w:t>Habitat Suitability</w:t>
      </w:r>
      <w:r w:rsidRPr="004477B6">
        <w:t xml:space="preserve"> extension is designed to facilitate habitat suitability analyses using LANDIS-II model output. Prior to this extension, individuals interested in using LANDIS-II output to investigate habitat suitability were required to perform all habitat suitability classification actions </w:t>
      </w:r>
      <w:r w:rsidR="00505534">
        <w:t>outside of the</w:t>
      </w:r>
      <w:r w:rsidR="00505534" w:rsidRPr="004477B6">
        <w:t xml:space="preserve"> </w:t>
      </w:r>
      <w:r w:rsidRPr="004477B6">
        <w:t xml:space="preserve">LANDIS-II model </w:t>
      </w:r>
      <w:r w:rsidR="00505534">
        <w:t>environment</w:t>
      </w:r>
      <w:r w:rsidRPr="004477B6">
        <w:t>, typically</w:t>
      </w:r>
      <w:r w:rsidR="00505534">
        <w:t xml:space="preserve"> importing the model output into</w:t>
      </w:r>
      <w:r w:rsidRPr="004477B6">
        <w:t xml:space="preserve"> a Geographic Information System (GIS)</w:t>
      </w:r>
      <w:r w:rsidR="00505534">
        <w:t xml:space="preserve"> for further analysis</w:t>
      </w:r>
      <w:r w:rsidRPr="004477B6">
        <w:t>. This extension improves the value of LANDIS-II for habitat suitability analyses by performing cell-level habitat suitability classifications within the LANDIS-II model.</w:t>
      </w:r>
    </w:p>
    <w:p w14:paraId="559D451C" w14:textId="724679CB" w:rsidR="004477B6" w:rsidRPr="004477B6" w:rsidRDefault="004477B6" w:rsidP="004477B6">
      <w:pPr>
        <w:pStyle w:val="textbody"/>
        <w:ind w:left="720"/>
      </w:pPr>
      <w:r w:rsidRPr="004477B6">
        <w:t xml:space="preserve">Advantages of using this extension compared to performing all habitat suitability modeling </w:t>
      </w:r>
      <w:r w:rsidR="00505534">
        <w:t>outside of the</w:t>
      </w:r>
      <w:r w:rsidR="00505534" w:rsidRPr="004477B6">
        <w:t xml:space="preserve"> </w:t>
      </w:r>
      <w:r w:rsidRPr="004477B6">
        <w:t xml:space="preserve">LANDIS-II model </w:t>
      </w:r>
      <w:r w:rsidR="00505534">
        <w:t>environment</w:t>
      </w:r>
      <w:r w:rsidRPr="004477B6">
        <w:t xml:space="preserve"> include: 1) substantial reduction in post-processing effort; 2) ability to quickly visualize and compare habitat suitability output among scenarios and classification schemes</w:t>
      </w:r>
      <w:r w:rsidR="00833112">
        <w:t xml:space="preserve">, including compatibility with the </w:t>
      </w:r>
      <w:proofErr w:type="spellStart"/>
      <w:r w:rsidR="00833112">
        <w:t>LandViz</w:t>
      </w:r>
      <w:proofErr w:type="spellEnd"/>
      <w:r w:rsidR="00833112">
        <w:t xml:space="preserve"> Visualization Tool</w:t>
      </w:r>
      <w:r w:rsidR="00170184">
        <w:t xml:space="preserve"> (</w:t>
      </w:r>
      <w:hyperlink r:id="rId9" w:history="1">
        <w:r w:rsidR="00170184" w:rsidRPr="00170184">
          <w:rPr>
            <w:rStyle w:val="Hyperlink"/>
          </w:rPr>
          <w:t>http://www.landis-ii.org/tools/viz-tool</w:t>
        </w:r>
      </w:hyperlink>
      <w:r w:rsidR="00170184">
        <w:t>)</w:t>
      </w:r>
      <w:r w:rsidRPr="004477B6">
        <w:t xml:space="preserve">; and 3) ability to track habitat characteristics that are not obtainable from LANDIS-II output maps alone. For example, time since fire in conjunction with stand age and/or species composition prior to burning can be a useful proxy for habitat suitability. Because both stand age and species composition values can change as a result of fire, it is necessary to know </w:t>
      </w:r>
      <w:r w:rsidR="00505534">
        <w:t xml:space="preserve">the </w:t>
      </w:r>
      <w:r w:rsidRPr="004477B6">
        <w:t>habitat states prior to fires in order to properly classify post-fire habitat suitability.</w:t>
      </w:r>
      <w:r w:rsidR="00505534">
        <w:t xml:space="preserve">  This information can be</w:t>
      </w:r>
      <w:r w:rsidR="00833112">
        <w:t xml:space="preserve"> easily</w:t>
      </w:r>
      <w:r w:rsidR="00505534">
        <w:t xml:space="preserve"> </w:t>
      </w:r>
      <w:r w:rsidR="00833112">
        <w:t>tracked internally but can be cumbersome to extract through GIS post-processing.</w:t>
      </w:r>
    </w:p>
    <w:p w14:paraId="0D71160C" w14:textId="77777777" w:rsidR="00BD08FB" w:rsidRDefault="00BD08FB" w:rsidP="00CB175C">
      <w:pPr>
        <w:pStyle w:val="Heading2"/>
        <w:spacing w:after="120"/>
      </w:pPr>
      <w:bookmarkStart w:id="4" w:name="_Ref490058537"/>
      <w:bookmarkStart w:id="5" w:name="_Toc136162627"/>
      <w:bookmarkStart w:id="6" w:name="_Toc492623177"/>
      <w:r>
        <w:t>Reclassification</w:t>
      </w:r>
      <w:bookmarkEnd w:id="4"/>
      <w:bookmarkEnd w:id="6"/>
    </w:p>
    <w:p w14:paraId="466779CA" w14:textId="1F3429C7" w:rsidR="00BD08FB" w:rsidRPr="00BD08FB" w:rsidRDefault="00BD08FB" w:rsidP="00BD08FB">
      <w:pPr>
        <w:pStyle w:val="textbody"/>
      </w:pPr>
      <w:r>
        <w:t xml:space="preserve">This extension uses a reclassification method to categorize sites into mutually exclusive forest types based on the composition of cohorts.  The methods of reclassification used in this extension have been copied directly from the </w:t>
      </w:r>
      <w:r w:rsidRPr="00BA5D13">
        <w:rPr>
          <w:i/>
        </w:rPr>
        <w:t>Age Reclass</w:t>
      </w:r>
      <w:r w:rsidR="00BA5D13" w:rsidRPr="00BA5D13">
        <w:rPr>
          <w:i/>
        </w:rPr>
        <w:t>ification</w:t>
      </w:r>
      <w:r w:rsidRPr="00BA5D13">
        <w:rPr>
          <w:i/>
        </w:rPr>
        <w:t xml:space="preserve"> Output</w:t>
      </w:r>
      <w:r w:rsidR="002A0DB4">
        <w:rPr>
          <w:i/>
        </w:rPr>
        <w:t xml:space="preserve"> (</w:t>
      </w:r>
      <w:r w:rsidR="002A0DB4" w:rsidRPr="002A0DB4">
        <w:rPr>
          <w:i/>
        </w:rPr>
        <w:t>http://www.landis-ii.org/extensions/age-reclassification-output</w:t>
      </w:r>
      <w:r w:rsidR="002A0DB4">
        <w:rPr>
          <w:i/>
        </w:rPr>
        <w:t>)</w:t>
      </w:r>
      <w:r>
        <w:t xml:space="preserve"> and </w:t>
      </w:r>
      <w:r w:rsidR="002A0DB4" w:rsidRPr="00BA5D13">
        <w:rPr>
          <w:i/>
        </w:rPr>
        <w:t xml:space="preserve">Output </w:t>
      </w:r>
      <w:r w:rsidRPr="00BA5D13">
        <w:rPr>
          <w:i/>
        </w:rPr>
        <w:t xml:space="preserve">Biomass </w:t>
      </w:r>
      <w:r w:rsidRPr="00BA5D13">
        <w:rPr>
          <w:i/>
        </w:rPr>
        <w:lastRenderedPageBreak/>
        <w:t>Reclass</w:t>
      </w:r>
      <w:r w:rsidR="00BA5D13" w:rsidRPr="00BA5D13">
        <w:rPr>
          <w:i/>
        </w:rPr>
        <w:t>ification</w:t>
      </w:r>
      <w:r w:rsidR="002A0DB4">
        <w:rPr>
          <w:i/>
        </w:rPr>
        <w:t xml:space="preserve"> (</w:t>
      </w:r>
      <w:r w:rsidR="002A0DB4" w:rsidRPr="002A0DB4">
        <w:rPr>
          <w:i/>
        </w:rPr>
        <w:t>http://www.landis-ii.org/extensions/biomass-reclassification-output</w:t>
      </w:r>
      <w:r w:rsidR="002A0DB4">
        <w:rPr>
          <w:i/>
        </w:rPr>
        <w:t>)</w:t>
      </w:r>
      <w:r w:rsidRPr="00BA5D13">
        <w:rPr>
          <w:i/>
        </w:rPr>
        <w:t xml:space="preserve"> </w:t>
      </w:r>
      <w:r>
        <w:t>extensions.</w:t>
      </w:r>
    </w:p>
    <w:p w14:paraId="0AB81367" w14:textId="77777777" w:rsidR="00BA5D13" w:rsidRDefault="00BA5D13" w:rsidP="00BA5D13">
      <w:pPr>
        <w:pStyle w:val="Heading3"/>
      </w:pPr>
      <w:bookmarkStart w:id="7" w:name="_Toc492623178"/>
      <w:r>
        <w:t>Age Reclassification</w:t>
      </w:r>
      <w:bookmarkEnd w:id="7"/>
    </w:p>
    <w:p w14:paraId="52CD01CD" w14:textId="77777777" w:rsidR="00917AF2" w:rsidRPr="00917AF2" w:rsidRDefault="00917AF2" w:rsidP="00917AF2">
      <w:pPr>
        <w:pStyle w:val="textbody"/>
      </w:pPr>
      <w:r w:rsidRPr="00917AF2">
        <w:t>This output extension uses cohort information at each site to classify every active site into a forest type defined by the user.  A fuzzy algorithm is used whereby a dominance value is calculated for each species:</w:t>
      </w:r>
    </w:p>
    <w:p w14:paraId="1DCAF5D5" w14:textId="77777777" w:rsidR="00917AF2" w:rsidRPr="00917AF2" w:rsidRDefault="00917AF2" w:rsidP="00917AF2">
      <w:pPr>
        <w:pStyle w:val="textbody"/>
      </w:pPr>
    </w:p>
    <w:p w14:paraId="0E45B67D" w14:textId="77777777" w:rsidR="00917AF2" w:rsidRPr="00917AF2" w:rsidRDefault="00917AF2" w:rsidP="00917AF2">
      <w:pPr>
        <w:pStyle w:val="textbody"/>
      </w:pPr>
      <w:proofErr w:type="spellStart"/>
      <w:r w:rsidRPr="00917AF2">
        <w:rPr>
          <w:i/>
          <w:iCs/>
        </w:rPr>
        <w:t>D</w:t>
      </w:r>
      <w:r w:rsidRPr="00917AF2">
        <w:rPr>
          <w:i/>
          <w:iCs/>
          <w:vertAlign w:val="subscript"/>
        </w:rPr>
        <w:t>Species</w:t>
      </w:r>
      <w:proofErr w:type="spellEnd"/>
      <w:r>
        <w:rPr>
          <w:i/>
          <w:iCs/>
        </w:rPr>
        <w:t xml:space="preserve"> = </w:t>
      </w:r>
      <w:proofErr w:type="spellStart"/>
      <w:r w:rsidRPr="00917AF2">
        <w:rPr>
          <w:i/>
          <w:iCs/>
        </w:rPr>
        <w:t>MaximumAge</w:t>
      </w:r>
      <w:r w:rsidRPr="00917AF2">
        <w:rPr>
          <w:i/>
          <w:iCs/>
          <w:vertAlign w:val="subscript"/>
        </w:rPr>
        <w:t>Species</w:t>
      </w:r>
      <w:proofErr w:type="spellEnd"/>
      <w:r w:rsidRPr="00917AF2">
        <w:rPr>
          <w:i/>
          <w:iCs/>
        </w:rPr>
        <w:t xml:space="preserve"> </w:t>
      </w:r>
      <w:r w:rsidRPr="00917AF2">
        <w:t xml:space="preserve">/ </w:t>
      </w:r>
      <w:proofErr w:type="spellStart"/>
      <w:proofErr w:type="gramStart"/>
      <w:r w:rsidRPr="00917AF2">
        <w:rPr>
          <w:i/>
          <w:iCs/>
        </w:rPr>
        <w:t>Longevity</w:t>
      </w:r>
      <w:r w:rsidRPr="00917AF2">
        <w:rPr>
          <w:i/>
          <w:iCs/>
          <w:vertAlign w:val="subscript"/>
        </w:rPr>
        <w:t>Species</w:t>
      </w:r>
      <w:proofErr w:type="spellEnd"/>
      <w:r w:rsidRPr="00917AF2">
        <w:rPr>
          <w:i/>
          <w:iCs/>
        </w:rPr>
        <w:t xml:space="preserve"> </w:t>
      </w:r>
      <w:r w:rsidRPr="00917AF2">
        <w:rPr>
          <w:rFonts w:asciiTheme="minorHAnsi" w:hAnsiTheme="minorHAnsi"/>
          <w:i/>
          <w:iCs/>
        </w:rPr>
        <w:t xml:space="preserve"> </w:t>
      </w:r>
      <w:r w:rsidRPr="00917AF2">
        <w:rPr>
          <w:rFonts w:asciiTheme="minorHAnsi" w:hAnsiTheme="minorHAnsi"/>
        </w:rPr>
        <w:t>x</w:t>
      </w:r>
      <w:proofErr w:type="gramEnd"/>
      <w:r w:rsidRPr="00917AF2">
        <w:t xml:space="preserve"> </w:t>
      </w:r>
      <w:proofErr w:type="spellStart"/>
      <w:r w:rsidRPr="00B42962">
        <w:rPr>
          <w:i/>
        </w:rPr>
        <w:t>Re</w:t>
      </w:r>
      <w:r w:rsidRPr="00917AF2">
        <w:rPr>
          <w:i/>
          <w:iCs/>
        </w:rPr>
        <w:t>classCoefficient</w:t>
      </w:r>
      <w:r w:rsidRPr="00917AF2">
        <w:rPr>
          <w:i/>
          <w:iCs/>
          <w:vertAlign w:val="subscript"/>
        </w:rPr>
        <w:t>Species</w:t>
      </w:r>
      <w:proofErr w:type="spellEnd"/>
    </w:p>
    <w:p w14:paraId="23767F2D" w14:textId="77777777" w:rsidR="00917AF2" w:rsidRPr="00917AF2" w:rsidRDefault="00917AF2" w:rsidP="00917AF2">
      <w:pPr>
        <w:pStyle w:val="textbody"/>
      </w:pPr>
    </w:p>
    <w:p w14:paraId="13F9A9CE" w14:textId="171914C6" w:rsidR="00917AF2" w:rsidRPr="00917AF2" w:rsidRDefault="00917AF2" w:rsidP="00917AF2">
      <w:pPr>
        <w:pStyle w:val="textbody"/>
      </w:pPr>
      <w:r w:rsidRPr="00917AF2">
        <w:t xml:space="preserve">Maximum age is the oldest cohort for that species for that site.  The </w:t>
      </w:r>
      <w:r w:rsidR="00833112">
        <w:t>species reclassification (</w:t>
      </w:r>
      <w:proofErr w:type="spellStart"/>
      <w:r w:rsidRPr="00917AF2">
        <w:t>reclass</w:t>
      </w:r>
      <w:proofErr w:type="spellEnd"/>
      <w:r w:rsidR="00833112">
        <w:t>)</w:t>
      </w:r>
      <w:r w:rsidRPr="00917AF2">
        <w:t xml:space="preserve"> coefficient is a user</w:t>
      </w:r>
      <w:r w:rsidR="00833112">
        <w:t>-defined</w:t>
      </w:r>
      <w:r w:rsidRPr="00917AF2">
        <w:t xml:space="preserve"> input value (0.0 </w:t>
      </w:r>
      <w:r>
        <w:t>≤</w:t>
      </w:r>
      <w:r w:rsidRPr="00917AF2">
        <w:t xml:space="preserve"> </w:t>
      </w:r>
      <w:r>
        <w:t>RC ≤</w:t>
      </w:r>
      <w:r w:rsidRPr="00917AF2">
        <w:t xml:space="preserve"> 1.0).</w:t>
      </w:r>
    </w:p>
    <w:p w14:paraId="6BF4101C" w14:textId="77777777" w:rsidR="00917AF2" w:rsidRPr="00917AF2" w:rsidRDefault="00917AF2" w:rsidP="00917AF2">
      <w:pPr>
        <w:pStyle w:val="textbody"/>
      </w:pPr>
      <w:r w:rsidRPr="00917AF2">
        <w:t>Each forest type has an associated group of species.  The species dominance values are summed for each forest type to which they are assigned.  Some species may have a negative dominance for a given forest type, as determined by the user.  A site is assigned to (given the value of) the forest type with the highest total dominance value.</w:t>
      </w:r>
    </w:p>
    <w:p w14:paraId="0D1AFEEE" w14:textId="77777777" w:rsidR="00917AF2" w:rsidRDefault="00917AF2" w:rsidP="00917AF2">
      <w:pPr>
        <w:pStyle w:val="textbody"/>
        <w:rPr>
          <w:b/>
          <w:bCs/>
        </w:rPr>
      </w:pPr>
      <w:r w:rsidRPr="00917AF2">
        <w:rPr>
          <w:b/>
          <w:bCs/>
        </w:rPr>
        <w:t>Note:  If the reclassification calculates equal values for more than one forest type (a tie), then the forest type listed first among equals will be assigned to that cell.</w:t>
      </w:r>
    </w:p>
    <w:p w14:paraId="5FB2B492" w14:textId="77777777" w:rsidR="006B7085" w:rsidRPr="006B7085" w:rsidRDefault="006B7085" w:rsidP="00917AF2">
      <w:pPr>
        <w:pStyle w:val="textbody"/>
      </w:pPr>
      <w:r>
        <w:rPr>
          <w:bCs/>
        </w:rPr>
        <w:t xml:space="preserve">See the </w:t>
      </w:r>
      <w:r w:rsidRPr="00BA5D13">
        <w:rPr>
          <w:i/>
        </w:rPr>
        <w:t>Age Reclassification Output</w:t>
      </w:r>
      <w:r>
        <w:rPr>
          <w:i/>
        </w:rPr>
        <w:t xml:space="preserve"> </w:t>
      </w:r>
      <w:r>
        <w:t>extension user guide for additional information.</w:t>
      </w:r>
    </w:p>
    <w:p w14:paraId="65C62326" w14:textId="77777777" w:rsidR="00BA5D13" w:rsidRDefault="00BA5D13" w:rsidP="00BA5D13">
      <w:pPr>
        <w:pStyle w:val="Heading3"/>
      </w:pPr>
      <w:bookmarkStart w:id="8" w:name="_Toc492623179"/>
      <w:r>
        <w:t>Biomass Reclassification</w:t>
      </w:r>
      <w:bookmarkEnd w:id="8"/>
    </w:p>
    <w:p w14:paraId="7D3F4809" w14:textId="11B13096" w:rsidR="006B7085" w:rsidRDefault="006B7085" w:rsidP="006B7085">
      <w:pPr>
        <w:pStyle w:val="textbody"/>
      </w:pPr>
      <w:r>
        <w:t>This</w:t>
      </w:r>
      <w:r w:rsidRPr="006B7085">
        <w:t xml:space="preserve"> output extension uses cohort information at each</w:t>
      </w:r>
      <w:r>
        <w:t xml:space="preserve"> </w:t>
      </w:r>
      <w:r w:rsidRPr="006B7085">
        <w:t xml:space="preserve">site to classify every active site into a </w:t>
      </w:r>
      <w:r w:rsidR="00FF1ADF">
        <w:t xml:space="preserve">single </w:t>
      </w:r>
      <w:r w:rsidRPr="006B7085">
        <w:t xml:space="preserve">forest type defined by the </w:t>
      </w:r>
      <w:r w:rsidR="00833112">
        <w:t>u</w:t>
      </w:r>
      <w:r w:rsidRPr="006B7085">
        <w:t>ser. A dominance value is calculated for each species</w:t>
      </w:r>
      <w:r w:rsidR="00FF1ADF">
        <w:t>,</w:t>
      </w:r>
      <w:r w:rsidRPr="006B7085">
        <w:t xml:space="preserve"> equal to the total biomass (B) (Mg/ha) for the</w:t>
      </w:r>
      <w:r>
        <w:t xml:space="preserve"> </w:t>
      </w:r>
      <w:r w:rsidRPr="006B7085">
        <w:t>species</w:t>
      </w:r>
      <w:r w:rsidR="002A0DB4">
        <w:t xml:space="preserve"> on the site</w:t>
      </w:r>
      <w:r w:rsidR="00FF1ADF">
        <w:t>.</w:t>
      </w:r>
      <w:r w:rsidRPr="006B7085">
        <w:t xml:space="preserve"> </w:t>
      </w:r>
    </w:p>
    <w:p w14:paraId="7FBB7C4C" w14:textId="55A1B75E" w:rsidR="00917AF2" w:rsidRDefault="006B7085" w:rsidP="006B7085">
      <w:pPr>
        <w:pStyle w:val="textbody"/>
      </w:pPr>
      <w:r w:rsidRPr="006B7085">
        <w:t xml:space="preserve">Each forest type has an associated group of species. </w:t>
      </w:r>
      <w:r w:rsidR="00FF1ADF">
        <w:t>On each site, t</w:t>
      </w:r>
      <w:r w:rsidRPr="006B7085">
        <w:t>he species</w:t>
      </w:r>
      <w:r>
        <w:t xml:space="preserve"> </w:t>
      </w:r>
      <w:r w:rsidRPr="006B7085">
        <w:t>dominance values are summed for each forest type to which they are</w:t>
      </w:r>
      <w:r>
        <w:t xml:space="preserve"> </w:t>
      </w:r>
      <w:r w:rsidRPr="006B7085">
        <w:t xml:space="preserve">assigned. </w:t>
      </w:r>
      <w:r w:rsidR="00FF1ADF">
        <w:t xml:space="preserve">When determined by the </w:t>
      </w:r>
      <w:r w:rsidR="00833112">
        <w:t>user</w:t>
      </w:r>
      <w:r w:rsidR="00FF1ADF">
        <w:t xml:space="preserve">, </w:t>
      </w:r>
      <w:r w:rsidRPr="006B7085">
        <w:t xml:space="preserve">species </w:t>
      </w:r>
      <w:r w:rsidR="00FF1ADF">
        <w:t xml:space="preserve">values </w:t>
      </w:r>
      <w:r w:rsidRPr="006B7085">
        <w:t xml:space="preserve">may </w:t>
      </w:r>
      <w:r w:rsidR="00FF1ADF">
        <w:t>be subtracted</w:t>
      </w:r>
      <w:r w:rsidRPr="006B7085">
        <w:t xml:space="preserve"> for a given</w:t>
      </w:r>
      <w:r>
        <w:t xml:space="preserve"> </w:t>
      </w:r>
      <w:r w:rsidRPr="006B7085">
        <w:t xml:space="preserve">forest type, </w:t>
      </w:r>
      <w:r w:rsidR="00FF1ADF">
        <w:t xml:space="preserve">in cases where the </w:t>
      </w:r>
      <w:r w:rsidR="002A0DB4">
        <w:t xml:space="preserve">absence of the </w:t>
      </w:r>
      <w:r w:rsidR="00FF1ADF">
        <w:t xml:space="preserve">species </w:t>
      </w:r>
      <w:r w:rsidR="002A0DB4">
        <w:t>is indicative of</w:t>
      </w:r>
      <w:r w:rsidR="00FF1ADF">
        <w:t xml:space="preserve"> the forest type</w:t>
      </w:r>
      <w:r w:rsidRPr="006B7085">
        <w:t>. A site is assigned to (given the</w:t>
      </w:r>
      <w:r>
        <w:t xml:space="preserve"> </w:t>
      </w:r>
      <w:r w:rsidRPr="006B7085">
        <w:t>value of) the forest type with the highest total dominance value.</w:t>
      </w:r>
    </w:p>
    <w:p w14:paraId="569C79B3" w14:textId="7735462E" w:rsidR="006B7085" w:rsidRPr="00BA5D13" w:rsidRDefault="006B7085" w:rsidP="006B7085">
      <w:pPr>
        <w:pStyle w:val="textbody"/>
      </w:pPr>
      <w:r>
        <w:rPr>
          <w:bCs/>
        </w:rPr>
        <w:t xml:space="preserve">See the </w:t>
      </w:r>
      <w:r w:rsidRPr="00BA5D13">
        <w:rPr>
          <w:i/>
        </w:rPr>
        <w:t>Biomass Reclassification Outpu</w:t>
      </w:r>
      <w:r w:rsidRPr="00833112">
        <w:rPr>
          <w:i/>
        </w:rPr>
        <w:t>t</w:t>
      </w:r>
      <w:r w:rsidRPr="00170184">
        <w:rPr>
          <w:i/>
        </w:rPr>
        <w:t xml:space="preserve"> </w:t>
      </w:r>
      <w:r w:rsidR="00833112" w:rsidRPr="00170184">
        <w:rPr>
          <w:i/>
        </w:rPr>
        <w:t>E</w:t>
      </w:r>
      <w:r w:rsidRPr="00170184">
        <w:rPr>
          <w:i/>
        </w:rPr>
        <w:t xml:space="preserve">xtension </w:t>
      </w:r>
      <w:r w:rsidR="00833112" w:rsidRPr="00170184">
        <w:rPr>
          <w:i/>
        </w:rPr>
        <w:t>U</w:t>
      </w:r>
      <w:r w:rsidRPr="00170184">
        <w:rPr>
          <w:i/>
        </w:rPr>
        <w:t xml:space="preserve">ser </w:t>
      </w:r>
      <w:r w:rsidR="00833112" w:rsidRPr="00170184">
        <w:rPr>
          <w:i/>
        </w:rPr>
        <w:t>G</w:t>
      </w:r>
      <w:r w:rsidRPr="00170184">
        <w:rPr>
          <w:i/>
        </w:rPr>
        <w:t>uide</w:t>
      </w:r>
      <w:r>
        <w:t xml:space="preserve"> for additional information.</w:t>
      </w:r>
    </w:p>
    <w:p w14:paraId="4BF5BF3D" w14:textId="77777777" w:rsidR="00CB3456" w:rsidRDefault="00834336" w:rsidP="00CB175C">
      <w:pPr>
        <w:pStyle w:val="Heading2"/>
        <w:spacing w:after="120"/>
      </w:pPr>
      <w:bookmarkStart w:id="9" w:name="_Toc492623180"/>
      <w:r>
        <w:t>Disturbance</w:t>
      </w:r>
      <w:r w:rsidR="00CB3456">
        <w:t xml:space="preserve"> Weighting</w:t>
      </w:r>
      <w:bookmarkEnd w:id="9"/>
    </w:p>
    <w:p w14:paraId="2DB660A0" w14:textId="77777777" w:rsidR="00F67AED" w:rsidRPr="00F67AED" w:rsidRDefault="00BD3F7F" w:rsidP="00F67AED">
      <w:pPr>
        <w:pStyle w:val="textbody"/>
      </w:pPr>
      <w:r>
        <w:t xml:space="preserve">This extension allows the user to model habitat suitability based on time since disturbance. For this initial release we incorporated two disturbance types, fire and harvest. Because disturbances can vary with respect to </w:t>
      </w:r>
      <w:r>
        <w:lastRenderedPageBreak/>
        <w:t>magnitude of impacts on forest communities, the user can account for those differences using disturbance weighting.</w:t>
      </w:r>
    </w:p>
    <w:p w14:paraId="48A5AF51" w14:textId="77777777" w:rsidR="00F67AED" w:rsidRDefault="00F67AED" w:rsidP="00F67AED">
      <w:pPr>
        <w:pStyle w:val="Heading3"/>
      </w:pPr>
      <w:bookmarkStart w:id="10" w:name="_Toc492623181"/>
      <w:r>
        <w:t>Fire Severity Weighting</w:t>
      </w:r>
      <w:bookmarkEnd w:id="10"/>
    </w:p>
    <w:p w14:paraId="1743A46C" w14:textId="074D2992" w:rsidR="00BD3F7F" w:rsidRPr="00BD3F7F" w:rsidRDefault="00BD3F7F" w:rsidP="00BD3F7F">
      <w:pPr>
        <w:pStyle w:val="textbody"/>
      </w:pPr>
      <w:r w:rsidRPr="00CB3456">
        <w:t xml:space="preserve">Severity of fire often affects wildlife habitat suitability (e.g., Smucker et al. 2005, </w:t>
      </w:r>
      <w:proofErr w:type="spellStart"/>
      <w:r w:rsidRPr="00CB3456">
        <w:t>Hutto</w:t>
      </w:r>
      <w:proofErr w:type="spellEnd"/>
      <w:r w:rsidRPr="00CB3456">
        <w:t xml:space="preserve"> 2008, Fontaine and Kennedy 2012)</w:t>
      </w:r>
      <w:r>
        <w:t>, and this extension provides an option to use fire history in combination with forest type or stand age to estimate habitat suitability values</w:t>
      </w:r>
      <w:r w:rsidRPr="00CB3456">
        <w:t xml:space="preserve">. Fire severity classes range from 1 (equivalent to a low intensity ground fire) to 5 (a stand replacing fire) in the Base Fire and Dynamic Fire System extensions. </w:t>
      </w:r>
      <w:r>
        <w:t xml:space="preserve">When using time since fire as a component of habitat suitability, </w:t>
      </w:r>
      <w:r w:rsidRPr="00CB3456">
        <w:t>the user must weight each fire severity class</w:t>
      </w:r>
      <w:r>
        <w:t xml:space="preserve"> for its potential contribution to habitat suitability</w:t>
      </w:r>
      <w:r w:rsidRPr="00CB3456">
        <w:t xml:space="preserve">. Weights </w:t>
      </w:r>
      <w:r w:rsidR="00833112">
        <w:t xml:space="preserve">are decimal values </w:t>
      </w:r>
      <w:r w:rsidRPr="00CB3456">
        <w:t>rang</w:t>
      </w:r>
      <w:r w:rsidR="00833112">
        <w:t>ing</w:t>
      </w:r>
      <w:r w:rsidRPr="00CB3456">
        <w:t xml:space="preserve"> from 0 to 1. If the user does not wish to weight fire severity, a value of 1 should be entered for all fire severity classes. Alternately, if some fire severity classes create suitable habitat and others do not, a value of 0 should be entered for the fire severity classes that create unsuitable habitat. Values in between 0 and </w:t>
      </w:r>
      <w:proofErr w:type="gramStart"/>
      <w:r w:rsidRPr="00CB3456">
        <w:t xml:space="preserve">1 </w:t>
      </w:r>
      <w:r w:rsidR="00CB2574">
        <w:t xml:space="preserve"> can</w:t>
      </w:r>
      <w:proofErr w:type="gramEnd"/>
      <w:r w:rsidR="00CB2574">
        <w:t xml:space="preserve"> be used to represent variable suitability for different severity classes and</w:t>
      </w:r>
      <w:r w:rsidRPr="00CB3456">
        <w:t xml:space="preserve"> affect the classification table by acting as a multiplier. For instance, if a time since fire/age class combination is given a habitat suitability value of 2 in the classification table, and the fire severity class affecting a cell with that combination is given a </w:t>
      </w:r>
      <w:r w:rsidR="00CB2574">
        <w:t xml:space="preserve">weighting </w:t>
      </w:r>
      <w:r w:rsidRPr="00CB3456">
        <w:t>value of 0.5</w:t>
      </w:r>
      <w:r w:rsidR="00CB2574">
        <w:t xml:space="preserve"> (i.e., between unsuitable and optimal suitability)</w:t>
      </w:r>
      <w:r w:rsidRPr="00CB3456">
        <w:t xml:space="preserve">, the </w:t>
      </w:r>
      <w:r w:rsidR="00CB2574">
        <w:t xml:space="preserve">resulting </w:t>
      </w:r>
      <w:r w:rsidRPr="00CB3456">
        <w:t>habitat suitability</w:t>
      </w:r>
      <w:r>
        <w:t xml:space="preserve"> value for the cell would be 1</w:t>
      </w:r>
      <w:r w:rsidR="00CB2574">
        <w:t>.0</w:t>
      </w:r>
      <w:r>
        <w:t>.</w:t>
      </w:r>
    </w:p>
    <w:p w14:paraId="19078F97" w14:textId="77777777" w:rsidR="00F67AED" w:rsidRPr="00F67AED" w:rsidRDefault="00F67AED" w:rsidP="00BD3F7F">
      <w:pPr>
        <w:pStyle w:val="Heading3"/>
      </w:pPr>
      <w:bookmarkStart w:id="11" w:name="_Toc492623182"/>
      <w:r>
        <w:t xml:space="preserve">Harvest </w:t>
      </w:r>
      <w:r w:rsidR="002D22D6">
        <w:t xml:space="preserve">Prescription </w:t>
      </w:r>
      <w:r>
        <w:t>Weighting</w:t>
      </w:r>
      <w:bookmarkEnd w:id="11"/>
    </w:p>
    <w:p w14:paraId="521C4ADA" w14:textId="78CD2AAB" w:rsidR="00CB3456" w:rsidRPr="00CB3456" w:rsidRDefault="008C5DD9" w:rsidP="00A5308E">
      <w:pPr>
        <w:pStyle w:val="textbody"/>
      </w:pPr>
      <w:r>
        <w:t>H</w:t>
      </w:r>
      <w:r w:rsidR="0053389D">
        <w:t>arvest</w:t>
      </w:r>
      <w:r>
        <w:t xml:space="preserve"> prescription</w:t>
      </w:r>
      <w:r w:rsidR="0053389D">
        <w:t>s</w:t>
      </w:r>
      <w:r w:rsidR="00CB3456" w:rsidRPr="00CB3456">
        <w:t xml:space="preserve"> </w:t>
      </w:r>
      <w:r w:rsidR="0053389D">
        <w:t>(i.e., amount, timing, and arrangement</w:t>
      </w:r>
      <w:r w:rsidR="00A75D73">
        <w:t xml:space="preserve"> of harvesting</w:t>
      </w:r>
      <w:r w:rsidR="0053389D">
        <w:t xml:space="preserve">) </w:t>
      </w:r>
      <w:r w:rsidR="00CB3456" w:rsidRPr="00CB3456">
        <w:t xml:space="preserve">often affects wildlife habitat suitability (e.g., </w:t>
      </w:r>
      <w:proofErr w:type="spellStart"/>
      <w:r w:rsidR="00C938CF">
        <w:t>Marzluff</w:t>
      </w:r>
      <w:proofErr w:type="spellEnd"/>
      <w:r w:rsidR="00C938CF">
        <w:t xml:space="preserve"> et al. 2002, </w:t>
      </w:r>
      <w:proofErr w:type="spellStart"/>
      <w:r w:rsidR="00C938CF">
        <w:t>Zollner</w:t>
      </w:r>
      <w:proofErr w:type="spellEnd"/>
      <w:r w:rsidR="00C938CF">
        <w:t xml:space="preserve"> et al. 2005</w:t>
      </w:r>
      <w:r w:rsidR="0053389D">
        <w:t>,</w:t>
      </w:r>
      <w:r w:rsidR="0053389D" w:rsidRPr="0053389D">
        <w:t xml:space="preserve"> </w:t>
      </w:r>
      <w:proofErr w:type="spellStart"/>
      <w:r w:rsidR="0053389D">
        <w:t>Shifley</w:t>
      </w:r>
      <w:proofErr w:type="spellEnd"/>
      <w:r w:rsidR="0053389D">
        <w:t xml:space="preserve"> et al. 2006</w:t>
      </w:r>
      <w:r w:rsidR="00CB3456" w:rsidRPr="00CB3456">
        <w:t>)</w:t>
      </w:r>
      <w:r w:rsidR="00BD08FB">
        <w:t xml:space="preserve">, and this extension provides an option to use </w:t>
      </w:r>
      <w:r w:rsidR="00A75D73">
        <w:t>harvest</w:t>
      </w:r>
      <w:r w:rsidR="00BD08FB">
        <w:t xml:space="preserve"> history in combination with forest type or stand age to estimate habitat suitability values</w:t>
      </w:r>
      <w:r w:rsidR="00CB3456" w:rsidRPr="00CB3456">
        <w:t xml:space="preserve">. </w:t>
      </w:r>
      <w:r w:rsidR="00A75D73">
        <w:t xml:space="preserve">Harvest prescriptions </w:t>
      </w:r>
      <w:r w:rsidR="00A5308E">
        <w:t xml:space="preserve">are user defined in the Base Harvest and Biomass Harvest extensions. </w:t>
      </w:r>
      <w:r w:rsidR="00CB3456">
        <w:t xml:space="preserve">When using time since </w:t>
      </w:r>
      <w:r w:rsidR="00A5308E">
        <w:t>harvest</w:t>
      </w:r>
      <w:r w:rsidR="00CB3456">
        <w:t xml:space="preserve"> as a component of habitat suitability, </w:t>
      </w:r>
      <w:r w:rsidR="00CB3456" w:rsidRPr="00CB3456">
        <w:t xml:space="preserve">the user must weight each </w:t>
      </w:r>
      <w:r w:rsidR="00A5308E">
        <w:t>harvest prescription</w:t>
      </w:r>
      <w:r w:rsidR="00CB3456">
        <w:t xml:space="preserve"> for its potential contribution to habitat suitability</w:t>
      </w:r>
      <w:r w:rsidR="00CB3456" w:rsidRPr="00CB3456">
        <w:t>. Weights</w:t>
      </w:r>
      <w:r w:rsidR="00CB2574">
        <w:t xml:space="preserve"> are decimal values</w:t>
      </w:r>
      <w:r w:rsidR="00CB3456" w:rsidRPr="00CB3456">
        <w:t xml:space="preserve"> rang</w:t>
      </w:r>
      <w:r w:rsidR="00CB2574">
        <w:t>ing</w:t>
      </w:r>
      <w:r w:rsidR="00CB3456" w:rsidRPr="00CB3456">
        <w:t xml:space="preserve"> from 0 to 1. If the user does not wish to weight </w:t>
      </w:r>
      <w:r w:rsidR="00A5308E">
        <w:t>harvest prescription</w:t>
      </w:r>
      <w:r w:rsidR="00CB3456" w:rsidRPr="00CB3456">
        <w:t xml:space="preserve">, a value of 1 should be entered for all </w:t>
      </w:r>
      <w:r w:rsidR="00A5308E">
        <w:t xml:space="preserve">harvest prescription </w:t>
      </w:r>
      <w:r w:rsidR="00CB3456" w:rsidRPr="00CB3456">
        <w:t xml:space="preserve">classes. Alternately, if some </w:t>
      </w:r>
      <w:r w:rsidR="00A5308E">
        <w:t>harvest prescription</w:t>
      </w:r>
      <w:r w:rsidR="00CB3456" w:rsidRPr="00CB3456">
        <w:t xml:space="preserve"> classes create suitable habitat and others do not, a value of 0 should </w:t>
      </w:r>
      <w:r w:rsidR="00A5308E">
        <w:t>be entered for the harvest prescription</w:t>
      </w:r>
      <w:r w:rsidR="00CB3456" w:rsidRPr="00CB3456">
        <w:t xml:space="preserve"> classes that create unsuitable habitat. Values in between 0 and 1</w:t>
      </w:r>
      <w:r w:rsidR="00CB2574" w:rsidRPr="00CB2574">
        <w:t xml:space="preserve"> </w:t>
      </w:r>
      <w:r w:rsidR="00CB2574">
        <w:t>can be used to represent variable suitability for different prescriptions</w:t>
      </w:r>
      <w:r w:rsidR="00CB3456" w:rsidRPr="00CB3456">
        <w:t xml:space="preserve"> and affect the classification table by acting as a multiplier. For instance, if a </w:t>
      </w:r>
      <w:r w:rsidR="00A5308E">
        <w:t>harvest prescription</w:t>
      </w:r>
      <w:r w:rsidR="00CB3456" w:rsidRPr="00CB3456">
        <w:t>/age class combination is given a habitat suitability value of 2 in the classifica</w:t>
      </w:r>
      <w:r w:rsidR="00A5308E">
        <w:t>tion table, and the harvest prescription</w:t>
      </w:r>
      <w:r w:rsidR="00CB3456" w:rsidRPr="00CB3456">
        <w:t xml:space="preserve"> affecting a cell with that combination is given a value of 0.5</w:t>
      </w:r>
      <w:r w:rsidR="00CB2574">
        <w:t xml:space="preserve"> (i.e., between unsuitable and optimal suitability)</w:t>
      </w:r>
      <w:r w:rsidR="00CB3456" w:rsidRPr="00CB3456">
        <w:t>, the habitat suitability</w:t>
      </w:r>
      <w:r w:rsidR="00CB3456">
        <w:t xml:space="preserve"> value for the cell would be 1.</w:t>
      </w:r>
    </w:p>
    <w:p w14:paraId="22707379" w14:textId="77777777" w:rsidR="00CB3456" w:rsidRDefault="00CB3456" w:rsidP="00CB175C">
      <w:pPr>
        <w:pStyle w:val="Heading2"/>
        <w:spacing w:after="120"/>
      </w:pPr>
      <w:bookmarkStart w:id="12" w:name="_Toc492623183"/>
      <w:r>
        <w:lastRenderedPageBreak/>
        <w:t>Post-Processing</w:t>
      </w:r>
      <w:bookmarkEnd w:id="12"/>
    </w:p>
    <w:p w14:paraId="4F0AC079" w14:textId="5AB17F35" w:rsidR="00CB3456" w:rsidRDefault="00CB3456" w:rsidP="00CB3456">
      <w:pPr>
        <w:pStyle w:val="textbody"/>
      </w:pPr>
      <w:r>
        <w:t>Although this extension is designed to assist with wildlife habitat suitability analyses</w:t>
      </w:r>
      <w:r w:rsidR="00CB2574">
        <w:t xml:space="preserve"> within the LANDIS-II model environment</w:t>
      </w:r>
      <w:r>
        <w:t xml:space="preserve">, for some studies additional post-processing may be necessary. Some examples of common post-processing </w:t>
      </w:r>
      <w:r w:rsidR="00CB2574">
        <w:t>projects</w:t>
      </w:r>
      <w:r>
        <w:t xml:space="preserve"> include: </w:t>
      </w:r>
    </w:p>
    <w:p w14:paraId="6A86C1CA" w14:textId="77777777" w:rsidR="00CB3456" w:rsidRDefault="00CB3456" w:rsidP="00CB3456">
      <w:pPr>
        <w:pStyle w:val="textbody"/>
      </w:pPr>
      <w:r>
        <w:t xml:space="preserve">1) If multiple habitat suitability files are created, those will need to be imported into a GIS and the cells reclassified based on user-defined rules. </w:t>
      </w:r>
    </w:p>
    <w:p w14:paraId="4EC5486F" w14:textId="77777777" w:rsidR="00CB3456" w:rsidRDefault="00CB3456" w:rsidP="00CB3456">
      <w:pPr>
        <w:pStyle w:val="textbody"/>
      </w:pPr>
      <w:r>
        <w:t>2) Depending on the cell size used in the simulations and the species of interest, it may also be useful to reclassify suitable habitat based on spatial metrics (e.g., patch size and fragmentation metrics).</w:t>
      </w:r>
    </w:p>
    <w:p w14:paraId="0178B34E" w14:textId="77777777" w:rsidR="00CB3456" w:rsidRDefault="00CB3456" w:rsidP="00CB3456">
      <w:pPr>
        <w:pStyle w:val="textbody"/>
      </w:pPr>
      <w:r>
        <w:t xml:space="preserve">3) In some cases important variables not accounted for in the LANDIS-II vegetation and fire simulations (e.g., movement barriers) will also need to be integrated into the habitat suitability analyses during the post-processing stage. </w:t>
      </w:r>
    </w:p>
    <w:p w14:paraId="0E8356CF" w14:textId="37FFE620" w:rsidR="00CB3456" w:rsidRPr="00CB3456" w:rsidRDefault="00CB3456" w:rsidP="00CB3456">
      <w:pPr>
        <w:pStyle w:val="textbody"/>
      </w:pPr>
      <w:r>
        <w:t xml:space="preserve">4) </w:t>
      </w:r>
      <w:r w:rsidR="00CB2574">
        <w:t>Because</w:t>
      </w:r>
      <w:r>
        <w:t xml:space="preserve"> LANDIS-II simulations </w:t>
      </w:r>
      <w:r w:rsidR="00CB2574">
        <w:t xml:space="preserve">are </w:t>
      </w:r>
      <w:proofErr w:type="gramStart"/>
      <w:r w:rsidR="00CB2574">
        <w:t xml:space="preserve">usually </w:t>
      </w:r>
      <w:r>
        <w:t xml:space="preserve"> conducted</w:t>
      </w:r>
      <w:proofErr w:type="gramEnd"/>
      <w:r>
        <w:t xml:space="preserve"> using an area larger than the study area of interest </w:t>
      </w:r>
      <w:r w:rsidR="00CB2574">
        <w:t>(</w:t>
      </w:r>
      <w:r>
        <w:t>to mitigate the influence of simulation space boundaries on cells of interest</w:t>
      </w:r>
      <w:r w:rsidR="00CB2574">
        <w:t>)</w:t>
      </w:r>
      <w:r>
        <w:t xml:space="preserve">, the study area of interest </w:t>
      </w:r>
      <w:r w:rsidR="00CB2574">
        <w:t xml:space="preserve">might need to </w:t>
      </w:r>
      <w:r>
        <w:t xml:space="preserve">be clipped from the output maps prior to further </w:t>
      </w:r>
      <w:r w:rsidR="00CB2574">
        <w:t xml:space="preserve">statistical </w:t>
      </w:r>
      <w:r>
        <w:t>analyses.</w:t>
      </w:r>
    </w:p>
    <w:p w14:paraId="5FA601C4" w14:textId="77777777" w:rsidR="00CB175C" w:rsidRDefault="00CB175C" w:rsidP="00CB175C">
      <w:pPr>
        <w:pStyle w:val="Heading2"/>
        <w:spacing w:after="120"/>
      </w:pPr>
      <w:bookmarkStart w:id="13" w:name="_Toc492623184"/>
      <w:r>
        <w:t>Major Versions</w:t>
      </w:r>
      <w:bookmarkEnd w:id="13"/>
    </w:p>
    <w:p w14:paraId="7E9E94E1" w14:textId="77777777" w:rsidR="00CB175C" w:rsidRDefault="004477B6" w:rsidP="00CB175C">
      <w:pPr>
        <w:pStyle w:val="Heading3"/>
      </w:pPr>
      <w:bookmarkStart w:id="14" w:name="_Toc492623185"/>
      <w:r>
        <w:t>Version 1</w:t>
      </w:r>
      <w:r w:rsidR="00CB175C">
        <w:t>.0</w:t>
      </w:r>
      <w:bookmarkEnd w:id="14"/>
    </w:p>
    <w:p w14:paraId="24C267A3" w14:textId="3F282E5E" w:rsidR="00CB175C" w:rsidRPr="00606BC3" w:rsidRDefault="004477B6" w:rsidP="00CB175C">
      <w:pPr>
        <w:pStyle w:val="textbody"/>
        <w:ind w:left="720"/>
      </w:pPr>
      <w:r>
        <w:t>Version 1</w:t>
      </w:r>
      <w:r w:rsidR="00CB175C">
        <w:t xml:space="preserve">.0 (and later) is </w:t>
      </w:r>
      <w:r>
        <w:t xml:space="preserve">the first official release of this extension, and is </w:t>
      </w:r>
      <w:r w:rsidR="00CB175C">
        <w:t>compatible with LANDIS-II v6.</w:t>
      </w:r>
      <w:r w:rsidR="00FF1ADF">
        <w:t>2</w:t>
      </w:r>
      <w:r w:rsidR="00CB175C">
        <w:t>.</w:t>
      </w:r>
    </w:p>
    <w:p w14:paraId="510EA145" w14:textId="77777777" w:rsidR="00CB175C" w:rsidRDefault="00CB175C">
      <w:pPr>
        <w:pStyle w:val="Heading2"/>
        <w:spacing w:after="120"/>
      </w:pPr>
      <w:bookmarkStart w:id="15" w:name="_Toc492623186"/>
      <w:r>
        <w:t>Minor Versions</w:t>
      </w:r>
      <w:bookmarkEnd w:id="15"/>
    </w:p>
    <w:p w14:paraId="394DB1BA" w14:textId="77777777" w:rsidR="008401C8" w:rsidRDefault="008401C8">
      <w:pPr>
        <w:pStyle w:val="Heading2"/>
        <w:spacing w:after="120"/>
      </w:pPr>
      <w:bookmarkStart w:id="16" w:name="_Toc492623187"/>
      <w:r>
        <w:t>References</w:t>
      </w:r>
      <w:bookmarkEnd w:id="5"/>
      <w:bookmarkEnd w:id="16"/>
    </w:p>
    <w:p w14:paraId="74A8085B" w14:textId="03879B6D" w:rsidR="00D97589" w:rsidRDefault="00D97589" w:rsidP="00D97589">
      <w:pPr>
        <w:pStyle w:val="reference"/>
      </w:pPr>
      <w:proofErr w:type="spellStart"/>
      <w:r>
        <w:t>Ak</w:t>
      </w:r>
      <w:r w:rsidR="001C090F">
        <w:rPr>
          <w:bCs/>
          <w:noProof/>
        </w:rPr>
        <w:t>ç</w:t>
      </w:r>
      <w:r>
        <w:t>akaya</w:t>
      </w:r>
      <w:proofErr w:type="spellEnd"/>
      <w:r>
        <w:t xml:space="preserve">, H.R., J. Franklin, A.D. </w:t>
      </w:r>
      <w:proofErr w:type="spellStart"/>
      <w:r>
        <w:t>Syphard</w:t>
      </w:r>
      <w:proofErr w:type="spellEnd"/>
      <w:r>
        <w:t>, and J.R. Stephenson. 2005. Viability of Bell’s sage sparrow (</w:t>
      </w:r>
      <w:proofErr w:type="spellStart"/>
      <w:r w:rsidRPr="00D97589">
        <w:rPr>
          <w:i/>
        </w:rPr>
        <w:t>Amphispiza</w:t>
      </w:r>
      <w:proofErr w:type="spellEnd"/>
      <w:r w:rsidRPr="00D97589">
        <w:rPr>
          <w:i/>
        </w:rPr>
        <w:t xml:space="preserve"> belli</w:t>
      </w:r>
      <w:r>
        <w:t xml:space="preserve"> ssp. </w:t>
      </w:r>
      <w:r w:rsidRPr="00D97589">
        <w:rPr>
          <w:i/>
        </w:rPr>
        <w:t>belli</w:t>
      </w:r>
      <w:r>
        <w:t>): altered fire regimes. Ecological Applications 15:521-531.</w:t>
      </w:r>
    </w:p>
    <w:p w14:paraId="6D557874" w14:textId="04625ED2" w:rsidR="00D97589" w:rsidRDefault="00D97589" w:rsidP="00D97589">
      <w:pPr>
        <w:pStyle w:val="reference"/>
      </w:pPr>
      <w:proofErr w:type="spellStart"/>
      <w:r>
        <w:t>Ak</w:t>
      </w:r>
      <w:r w:rsidR="001C090F">
        <w:rPr>
          <w:bCs/>
          <w:noProof/>
        </w:rPr>
        <w:t>ç</w:t>
      </w:r>
      <w:r>
        <w:t>akaya</w:t>
      </w:r>
      <w:proofErr w:type="spellEnd"/>
      <w:r>
        <w:t xml:space="preserve">, H.R., V.C. </w:t>
      </w:r>
      <w:proofErr w:type="spellStart"/>
      <w:r>
        <w:t>Radeloff</w:t>
      </w:r>
      <w:proofErr w:type="spellEnd"/>
      <w:r>
        <w:t xml:space="preserve">, D.J. </w:t>
      </w:r>
      <w:proofErr w:type="spellStart"/>
      <w:r>
        <w:t>Mladenoff</w:t>
      </w:r>
      <w:proofErr w:type="spellEnd"/>
      <w:r>
        <w:t xml:space="preserve">, and H.S. He. 2004. Integrating landscape and </w:t>
      </w:r>
      <w:proofErr w:type="spellStart"/>
      <w:r>
        <w:t>metapopulation</w:t>
      </w:r>
      <w:proofErr w:type="spellEnd"/>
      <w:r>
        <w:t xml:space="preserve"> modeling approaches: viability of sharp-tailed grouse in a dynamic landscape. Conservation Biology 18:526-537.</w:t>
      </w:r>
    </w:p>
    <w:p w14:paraId="02FADB7A" w14:textId="77777777" w:rsidR="00D97589" w:rsidRDefault="00D97589" w:rsidP="00D97589">
      <w:pPr>
        <w:pStyle w:val="reference"/>
      </w:pPr>
      <w:r>
        <w:t>Fontaine, J.B., and P.L. Kennedy. 2012. Meta-analysis of avian and small-mammal response to fire severity and fire surrogate treatments in U.S. fire-prone environments. Ecological Applications 22:1547-1561.</w:t>
      </w:r>
    </w:p>
    <w:p w14:paraId="6CC288FF" w14:textId="77777777" w:rsidR="00D97589" w:rsidRDefault="00D97589" w:rsidP="00D97589">
      <w:pPr>
        <w:pStyle w:val="reference"/>
      </w:pPr>
      <w:proofErr w:type="spellStart"/>
      <w:r>
        <w:t>Hutto</w:t>
      </w:r>
      <w:proofErr w:type="spellEnd"/>
      <w:r>
        <w:t>, R.L. 2008. The ecological importance of severe wildfires: some like it hot. Ecological Applications 18:1827-1834.</w:t>
      </w:r>
    </w:p>
    <w:p w14:paraId="7E0E88E2" w14:textId="77777777" w:rsidR="00C938CF" w:rsidRDefault="00C938CF" w:rsidP="00D97589">
      <w:pPr>
        <w:pStyle w:val="reference"/>
      </w:pPr>
      <w:proofErr w:type="spellStart"/>
      <w:r>
        <w:lastRenderedPageBreak/>
        <w:t>Marzluff</w:t>
      </w:r>
      <w:proofErr w:type="spellEnd"/>
      <w:r>
        <w:t xml:space="preserve">, J.M., </w:t>
      </w:r>
      <w:proofErr w:type="spellStart"/>
      <w:r>
        <w:t>Millspaugh</w:t>
      </w:r>
      <w:proofErr w:type="spellEnd"/>
      <w:r>
        <w:t xml:space="preserve">, J.J., </w:t>
      </w:r>
      <w:proofErr w:type="spellStart"/>
      <w:r>
        <w:t>Ceder</w:t>
      </w:r>
      <w:proofErr w:type="spellEnd"/>
      <w:r>
        <w:t xml:space="preserve">, K.R., Oliver, C.D., </w:t>
      </w:r>
      <w:proofErr w:type="spellStart"/>
      <w:r>
        <w:t>Withey</w:t>
      </w:r>
      <w:proofErr w:type="spellEnd"/>
      <w:r>
        <w:t xml:space="preserve">, J., McCarter, J.B., Mason, C.L., </w:t>
      </w:r>
      <w:proofErr w:type="spellStart"/>
      <w:r>
        <w:t>Comnick</w:t>
      </w:r>
      <w:proofErr w:type="spellEnd"/>
      <w:r>
        <w:t>, J. 2002. Modeling changes in wildlife habitat and timber revenues in response to forest management. Forest Science 48:191-202.</w:t>
      </w:r>
    </w:p>
    <w:p w14:paraId="0EA64CC0" w14:textId="77777777" w:rsidR="00D97589" w:rsidRDefault="00D97589" w:rsidP="00D97589">
      <w:pPr>
        <w:pStyle w:val="reference"/>
      </w:pPr>
      <w:proofErr w:type="spellStart"/>
      <w:r>
        <w:t>Mladenoff</w:t>
      </w:r>
      <w:proofErr w:type="spellEnd"/>
      <w:r>
        <w:t>, D.J. 2004. LANDIS and forest landscape models. Ecological Modelling 180:7-19.</w:t>
      </w:r>
    </w:p>
    <w:p w14:paraId="1CDB24F7" w14:textId="77777777" w:rsidR="00D97589" w:rsidRDefault="00D97589" w:rsidP="00D97589">
      <w:pPr>
        <w:pStyle w:val="reference"/>
      </w:pPr>
      <w:proofErr w:type="spellStart"/>
      <w:r>
        <w:t>Scheller</w:t>
      </w:r>
      <w:proofErr w:type="spellEnd"/>
      <w:r>
        <w:t xml:space="preserve">, R.M., J.B. Domingo, B.R. Sturtevant, J.S. Williams, A. Rudy, E.J. Gustafson, and D.J. </w:t>
      </w:r>
      <w:proofErr w:type="spellStart"/>
      <w:r>
        <w:t>Mladenoff</w:t>
      </w:r>
      <w:proofErr w:type="spellEnd"/>
      <w:r>
        <w:t>. 2007. Design, development, and application of LANDIS-II, a spatial landscape simulation model with flexible temporal and spatial resolution. Ecological Modelling 201:409-419.</w:t>
      </w:r>
    </w:p>
    <w:p w14:paraId="1E25C896" w14:textId="77777777" w:rsidR="00D97589" w:rsidRDefault="00D97589" w:rsidP="00D97589">
      <w:pPr>
        <w:pStyle w:val="reference"/>
      </w:pPr>
      <w:proofErr w:type="spellStart"/>
      <w:r>
        <w:t>Scheller</w:t>
      </w:r>
      <w:proofErr w:type="spellEnd"/>
      <w:r>
        <w:t xml:space="preserve">, R.M., W.D. Spencer, H. </w:t>
      </w:r>
      <w:proofErr w:type="spellStart"/>
      <w:r>
        <w:t>Rustigian-Romsos</w:t>
      </w:r>
      <w:proofErr w:type="spellEnd"/>
      <w:r>
        <w:t xml:space="preserve">, A.D. </w:t>
      </w:r>
      <w:proofErr w:type="spellStart"/>
      <w:r>
        <w:t>Syphard</w:t>
      </w:r>
      <w:proofErr w:type="spellEnd"/>
      <w:r>
        <w:t xml:space="preserve">, B.C. Ward, and J.R. </w:t>
      </w:r>
      <w:proofErr w:type="spellStart"/>
      <w:r>
        <w:t>Strittholt</w:t>
      </w:r>
      <w:proofErr w:type="spellEnd"/>
      <w:r>
        <w:t>. 2011. Using stochastic simulation to evaluate competing risks of wildfires and fuels management on an isolated forest carnivore. Landscape Ecology 26:1491-1504.</w:t>
      </w:r>
    </w:p>
    <w:p w14:paraId="2A8CE674" w14:textId="77777777" w:rsidR="0053389D" w:rsidRDefault="0053389D" w:rsidP="00D97589">
      <w:pPr>
        <w:pStyle w:val="reference"/>
      </w:pPr>
      <w:proofErr w:type="spellStart"/>
      <w:r>
        <w:t>Shifley</w:t>
      </w:r>
      <w:proofErr w:type="spellEnd"/>
      <w:r>
        <w:t xml:space="preserve">, S.R., Thompson, F.R., </w:t>
      </w:r>
      <w:proofErr w:type="spellStart"/>
      <w:r>
        <w:t>Dijak</w:t>
      </w:r>
      <w:proofErr w:type="spellEnd"/>
      <w:r>
        <w:t xml:space="preserve">, W.D., Larson, M.A., </w:t>
      </w:r>
      <w:proofErr w:type="spellStart"/>
      <w:r>
        <w:t>Millspaugh</w:t>
      </w:r>
      <w:proofErr w:type="spellEnd"/>
      <w:r>
        <w:t>, J.J. 2006. Simulated effects of forest management alternatives on landscape structure and habitat suitability in the Midwestern United States. Forest Ecology and Management 229:361-377.</w:t>
      </w:r>
    </w:p>
    <w:p w14:paraId="7A71C050" w14:textId="77777777" w:rsidR="00D97589" w:rsidRDefault="00D97589" w:rsidP="00D97589">
      <w:pPr>
        <w:pStyle w:val="reference"/>
      </w:pPr>
      <w:r>
        <w:t xml:space="preserve">Smucker, K.M., R.L. </w:t>
      </w:r>
      <w:proofErr w:type="spellStart"/>
      <w:r>
        <w:t>Hutto</w:t>
      </w:r>
      <w:proofErr w:type="spellEnd"/>
      <w:r>
        <w:t>, and B.M. Steele. 2005. Changes in bird abundance after wildfire: importance of fire severity and time since fire. Ecological Applications 15:1535-1549.</w:t>
      </w:r>
    </w:p>
    <w:p w14:paraId="78EBA489" w14:textId="77777777" w:rsidR="00D97589" w:rsidRDefault="00D97589" w:rsidP="00D97589">
      <w:pPr>
        <w:pStyle w:val="reference"/>
      </w:pPr>
      <w:r>
        <w:t xml:space="preserve">Spencer, W., H. </w:t>
      </w:r>
      <w:proofErr w:type="spellStart"/>
      <w:r>
        <w:t>Rustigian-Romsos</w:t>
      </w:r>
      <w:proofErr w:type="spellEnd"/>
      <w:r>
        <w:t xml:space="preserve">, J. </w:t>
      </w:r>
      <w:proofErr w:type="spellStart"/>
      <w:r>
        <w:t>Strittholt</w:t>
      </w:r>
      <w:proofErr w:type="spellEnd"/>
      <w:r>
        <w:t xml:space="preserve">, R. </w:t>
      </w:r>
      <w:proofErr w:type="spellStart"/>
      <w:r>
        <w:t>Scheller</w:t>
      </w:r>
      <w:proofErr w:type="spellEnd"/>
      <w:r>
        <w:t xml:space="preserve">, W. Zielinski, and R. </w:t>
      </w:r>
      <w:proofErr w:type="spellStart"/>
      <w:r>
        <w:t>Truex</w:t>
      </w:r>
      <w:proofErr w:type="spellEnd"/>
      <w:r>
        <w:t>. 2011. Using occupancy and population models to assess habitat conservation opportunities for an isolated carnivore population. Biological Conservation 144:788-803.</w:t>
      </w:r>
    </w:p>
    <w:p w14:paraId="03141622" w14:textId="07320F0C" w:rsidR="00D50896" w:rsidRDefault="00D50896" w:rsidP="00B76E5B">
      <w:pPr>
        <w:pStyle w:val="reference"/>
      </w:pPr>
      <w:r>
        <w:t xml:space="preserve">Sturtevant, B.R., </w:t>
      </w:r>
      <w:r w:rsidR="001C090F">
        <w:t xml:space="preserve">R.M. </w:t>
      </w:r>
      <w:proofErr w:type="spellStart"/>
      <w:r>
        <w:t>Scheller</w:t>
      </w:r>
      <w:proofErr w:type="spellEnd"/>
      <w:r>
        <w:t xml:space="preserve">, </w:t>
      </w:r>
      <w:r w:rsidR="001C090F">
        <w:t xml:space="preserve">B.R. </w:t>
      </w:r>
      <w:r>
        <w:t xml:space="preserve">Miranda, </w:t>
      </w:r>
      <w:r w:rsidR="001C090F">
        <w:t xml:space="preserve">D. </w:t>
      </w:r>
      <w:proofErr w:type="spellStart"/>
      <w:r>
        <w:t>Shinneman</w:t>
      </w:r>
      <w:proofErr w:type="spellEnd"/>
      <w:r>
        <w:t xml:space="preserve">, </w:t>
      </w:r>
      <w:r w:rsidR="001C090F">
        <w:t xml:space="preserve">and A. </w:t>
      </w:r>
      <w:proofErr w:type="spellStart"/>
      <w:r>
        <w:t>Syphard</w:t>
      </w:r>
      <w:proofErr w:type="spellEnd"/>
      <w:r>
        <w:t xml:space="preserve">. 2009. Simulating dynamic and mixed-severity fire regimes:  A process-based fire extension for </w:t>
      </w:r>
      <w:r w:rsidR="00834336">
        <w:t>LANDIS-II.  Environmental Management</w:t>
      </w:r>
      <w:r w:rsidR="00C938CF">
        <w:t xml:space="preserve"> 220:</w:t>
      </w:r>
      <w:r>
        <w:t>3380-3393.</w:t>
      </w:r>
    </w:p>
    <w:p w14:paraId="34A1BB4B" w14:textId="2B5689F4" w:rsidR="00834336" w:rsidRDefault="00834336" w:rsidP="00834336">
      <w:pPr>
        <w:pStyle w:val="reference"/>
      </w:pPr>
      <w:proofErr w:type="spellStart"/>
      <w:r>
        <w:t>Zollner</w:t>
      </w:r>
      <w:proofErr w:type="spellEnd"/>
      <w:r>
        <w:t xml:space="preserve">, P.A., </w:t>
      </w:r>
      <w:r w:rsidR="001C090F">
        <w:t xml:space="preserve">E.J. </w:t>
      </w:r>
      <w:r>
        <w:t xml:space="preserve">Gustafson, </w:t>
      </w:r>
      <w:r w:rsidR="001C090F">
        <w:t xml:space="preserve">H.S. </w:t>
      </w:r>
      <w:r>
        <w:t xml:space="preserve">He, </w:t>
      </w:r>
      <w:r w:rsidR="001C090F">
        <w:t xml:space="preserve">V.C. </w:t>
      </w:r>
      <w:proofErr w:type="spellStart"/>
      <w:r>
        <w:t>Radeloff</w:t>
      </w:r>
      <w:proofErr w:type="spellEnd"/>
      <w:r>
        <w:t xml:space="preserve">, </w:t>
      </w:r>
      <w:r w:rsidR="001C090F">
        <w:t xml:space="preserve">and D.J. </w:t>
      </w:r>
      <w:proofErr w:type="spellStart"/>
      <w:r>
        <w:t>Mladenoff</w:t>
      </w:r>
      <w:proofErr w:type="spellEnd"/>
      <w:r>
        <w:t>. 2005. Modeling the influence of dynamic zoning of forest harvesting on ecological succession in a northern hardwoods lands</w:t>
      </w:r>
      <w:r w:rsidR="00C938CF">
        <w:t>cape.  Ecological Modelling 35:</w:t>
      </w:r>
      <w:r>
        <w:t>410-425.</w:t>
      </w:r>
    </w:p>
    <w:p w14:paraId="3B9AF4C8" w14:textId="77777777" w:rsidR="008401C8" w:rsidRDefault="008401C8">
      <w:pPr>
        <w:pStyle w:val="Heading2"/>
        <w:spacing w:after="120"/>
      </w:pPr>
      <w:bookmarkStart w:id="17" w:name="_Toc136162628"/>
      <w:bookmarkStart w:id="18" w:name="_Toc492623188"/>
      <w:r>
        <w:t>Acknowledgments</w:t>
      </w:r>
      <w:bookmarkEnd w:id="17"/>
      <w:bookmarkEnd w:id="18"/>
    </w:p>
    <w:p w14:paraId="105D7DB4" w14:textId="0E9B5D8B" w:rsidR="008401C8" w:rsidRDefault="004477B6">
      <w:pPr>
        <w:pStyle w:val="textbody"/>
      </w:pPr>
      <w:r>
        <w:t xml:space="preserve">Development </w:t>
      </w:r>
      <w:r w:rsidR="008401C8">
        <w:t xml:space="preserve">of </w:t>
      </w:r>
      <w:r>
        <w:t xml:space="preserve">this </w:t>
      </w:r>
      <w:r w:rsidR="008401C8">
        <w:t xml:space="preserve">LANDIS-II </w:t>
      </w:r>
      <w:r>
        <w:t xml:space="preserve">extension has been supported in part by the National Fire Plan and </w:t>
      </w:r>
      <w:r w:rsidR="007E50F9">
        <w:t>the U.S. Geological Survey Science Support Partnership</w:t>
      </w:r>
      <w:r w:rsidR="008401C8">
        <w:t xml:space="preserve">.  </w:t>
      </w:r>
      <w:r w:rsidRPr="004477B6">
        <w:t xml:space="preserve">We thank Brian Sturtevant and Deahn Donner for an insightful conversation that sparked the development of this extension. </w:t>
      </w:r>
      <w:r w:rsidR="008832A4">
        <w:t xml:space="preserve">We also thank Chris </w:t>
      </w:r>
      <w:proofErr w:type="spellStart"/>
      <w:r w:rsidR="008832A4">
        <w:t>Ribic</w:t>
      </w:r>
      <w:proofErr w:type="spellEnd"/>
      <w:r w:rsidR="008832A4">
        <w:t xml:space="preserve"> and Brian Sturtevant for reviewing earlier drafts of this User Guide.</w:t>
      </w:r>
    </w:p>
    <w:p w14:paraId="6DAC279F" w14:textId="77777777" w:rsidR="008401C8" w:rsidRDefault="008401C8">
      <w:pPr>
        <w:pStyle w:val="Heading1"/>
        <w:spacing w:after="120"/>
      </w:pPr>
      <w:bookmarkStart w:id="19" w:name="_Toc102232959"/>
      <w:bookmarkStart w:id="20" w:name="_Toc136162629"/>
      <w:bookmarkStart w:id="21" w:name="_Toc492623189"/>
      <w:r>
        <w:lastRenderedPageBreak/>
        <w:t>Parameter Input File</w:t>
      </w:r>
      <w:bookmarkEnd w:id="19"/>
      <w:bookmarkEnd w:id="20"/>
      <w:r w:rsidR="00751E3C">
        <w:t>s</w:t>
      </w:r>
      <w:bookmarkEnd w:id="21"/>
    </w:p>
    <w:p w14:paraId="0078F8AD" w14:textId="77777777" w:rsidR="008401C8" w:rsidRDefault="00D97589">
      <w:pPr>
        <w:pStyle w:val="textbody"/>
      </w:pPr>
      <w:r>
        <w:t>T</w:t>
      </w:r>
      <w:r w:rsidR="008401C8">
        <w:t xml:space="preserve">he input parameters for this extension are specified in </w:t>
      </w:r>
      <w:r>
        <w:t>two or more</w:t>
      </w:r>
      <w:r w:rsidR="008401C8">
        <w:t xml:space="preserve"> input file</w:t>
      </w:r>
      <w:r>
        <w:t>s</w:t>
      </w:r>
      <w:r w:rsidR="008401C8">
        <w:t>.</w:t>
      </w:r>
      <w:r w:rsidR="00751E3C">
        <w:t xml:space="preserve">  The main parameter file includes a list of one or more habitat input files.</w:t>
      </w:r>
      <w:r w:rsidR="008401C8">
        <w:t xml:space="preserve">  Th</w:t>
      </w:r>
      <w:r>
        <w:t>e input</w:t>
      </w:r>
      <w:r w:rsidR="008401C8">
        <w:t xml:space="preserve"> text file</w:t>
      </w:r>
      <w:r>
        <w:t>s</w:t>
      </w:r>
      <w:r w:rsidR="008401C8">
        <w:t xml:space="preserve"> must comply with the general format requirements described in section 3.1 </w:t>
      </w:r>
      <w:r w:rsidR="008401C8">
        <w:rPr>
          <w:i/>
          <w:iCs/>
        </w:rPr>
        <w:t>Text Input Files</w:t>
      </w:r>
      <w:r w:rsidR="008401C8">
        <w:t xml:space="preserve"> in the </w:t>
      </w:r>
      <w:r w:rsidR="008401C8">
        <w:rPr>
          <w:i/>
          <w:iCs/>
        </w:rPr>
        <w:t>LANDIS-II Model User Guide</w:t>
      </w:r>
      <w:r w:rsidR="008401C8">
        <w:t>.</w:t>
      </w:r>
    </w:p>
    <w:p w14:paraId="3BE8A657" w14:textId="77777777" w:rsidR="00751E3C" w:rsidRDefault="00751E3C">
      <w:pPr>
        <w:pStyle w:val="Heading2"/>
        <w:spacing w:after="120"/>
      </w:pPr>
      <w:bookmarkStart w:id="22" w:name="_Toc112235332"/>
      <w:bookmarkStart w:id="23" w:name="_Toc133386213"/>
      <w:bookmarkStart w:id="24" w:name="_Toc136162630"/>
      <w:bookmarkStart w:id="25" w:name="_Toc492623190"/>
      <w:r>
        <w:t>Main Parameter File</w:t>
      </w:r>
      <w:bookmarkEnd w:id="25"/>
    </w:p>
    <w:p w14:paraId="674238DD" w14:textId="77777777" w:rsidR="008401C8" w:rsidRDefault="008401C8" w:rsidP="00751E3C">
      <w:pPr>
        <w:pStyle w:val="Heading3"/>
      </w:pPr>
      <w:bookmarkStart w:id="26" w:name="_Toc492623191"/>
      <w:proofErr w:type="spellStart"/>
      <w:r>
        <w:t>LandisData</w:t>
      </w:r>
      <w:bookmarkEnd w:id="22"/>
      <w:bookmarkEnd w:id="23"/>
      <w:bookmarkEnd w:id="24"/>
      <w:bookmarkEnd w:id="26"/>
      <w:proofErr w:type="spellEnd"/>
    </w:p>
    <w:p w14:paraId="728C52BE" w14:textId="31F72E48" w:rsidR="008401C8" w:rsidRDefault="008401C8">
      <w:pPr>
        <w:pStyle w:val="textbody"/>
      </w:pPr>
      <w:r>
        <w:t xml:space="preserve">This parameter’s value must be </w:t>
      </w:r>
      <w:r w:rsidR="0033438C">
        <w:rPr>
          <w:rFonts w:ascii="Courier New" w:hAnsi="Courier New" w:cs="Courier New"/>
          <w:sz w:val="20"/>
          <w:szCs w:val="20"/>
        </w:rPr>
        <w:t>"</w:t>
      </w:r>
      <w:r w:rsidR="007E1289">
        <w:rPr>
          <w:rFonts w:ascii="Courier New" w:hAnsi="Courier New" w:cs="Courier New"/>
          <w:sz w:val="20"/>
          <w:szCs w:val="20"/>
        </w:rPr>
        <w:t xml:space="preserve">Local </w:t>
      </w:r>
      <w:r w:rsidR="00D97589">
        <w:rPr>
          <w:rFonts w:ascii="Courier New" w:hAnsi="Courier New" w:cs="Courier New"/>
          <w:sz w:val="20"/>
          <w:szCs w:val="20"/>
        </w:rPr>
        <w:t>Habitat Suitability</w:t>
      </w:r>
      <w:r>
        <w:rPr>
          <w:rFonts w:ascii="Courier New" w:hAnsi="Courier New" w:cs="Courier New"/>
          <w:sz w:val="20"/>
          <w:szCs w:val="20"/>
        </w:rPr>
        <w:t>"</w:t>
      </w:r>
      <w:r>
        <w:t>.</w:t>
      </w:r>
    </w:p>
    <w:p w14:paraId="0C4F48C6" w14:textId="72B7556C" w:rsidR="00D97589" w:rsidRPr="00D97589" w:rsidRDefault="00D97589">
      <w:pPr>
        <w:pStyle w:val="textbody"/>
        <w:rPr>
          <w:rFonts w:ascii="Courier New" w:hAnsi="Courier New" w:cs="Courier New"/>
          <w:sz w:val="20"/>
          <w:szCs w:val="20"/>
        </w:rPr>
      </w:pPr>
      <w:r>
        <w:tab/>
      </w:r>
      <w:proofErr w:type="spellStart"/>
      <w:r w:rsidRPr="00D97589">
        <w:rPr>
          <w:rFonts w:ascii="Courier New" w:hAnsi="Courier New" w:cs="Courier New"/>
          <w:sz w:val="20"/>
          <w:szCs w:val="20"/>
        </w:rPr>
        <w:t>LandisData</w:t>
      </w:r>
      <w:proofErr w:type="spellEnd"/>
      <w:r w:rsidRPr="00D97589">
        <w:rPr>
          <w:rFonts w:ascii="Courier New" w:hAnsi="Courier New" w:cs="Courier New"/>
          <w:sz w:val="20"/>
          <w:szCs w:val="20"/>
        </w:rPr>
        <w:t xml:space="preserve"> </w:t>
      </w:r>
      <w:r w:rsidRPr="00D97589">
        <w:rPr>
          <w:rFonts w:ascii="Courier New" w:hAnsi="Courier New" w:cs="Courier New"/>
          <w:sz w:val="20"/>
          <w:szCs w:val="20"/>
        </w:rPr>
        <w:tab/>
        <w:t>“</w:t>
      </w:r>
      <w:r w:rsidR="007E1289">
        <w:rPr>
          <w:rFonts w:ascii="Courier New" w:hAnsi="Courier New" w:cs="Courier New"/>
          <w:sz w:val="20"/>
          <w:szCs w:val="20"/>
        </w:rPr>
        <w:t>Local</w:t>
      </w:r>
      <w:r w:rsidR="007E1289" w:rsidRPr="00D97589">
        <w:rPr>
          <w:rFonts w:ascii="Courier New" w:hAnsi="Courier New" w:cs="Courier New"/>
          <w:sz w:val="20"/>
          <w:szCs w:val="20"/>
        </w:rPr>
        <w:t xml:space="preserve"> </w:t>
      </w:r>
      <w:r w:rsidRPr="00D97589">
        <w:rPr>
          <w:rFonts w:ascii="Courier New" w:hAnsi="Courier New" w:cs="Courier New"/>
          <w:sz w:val="20"/>
          <w:szCs w:val="20"/>
        </w:rPr>
        <w:t>Habitat Suitability”</w:t>
      </w:r>
    </w:p>
    <w:p w14:paraId="58A7903F" w14:textId="77777777" w:rsidR="008401C8" w:rsidRDefault="008401C8" w:rsidP="00751E3C">
      <w:pPr>
        <w:pStyle w:val="Heading3"/>
      </w:pPr>
      <w:bookmarkStart w:id="27" w:name="_Toc112235333"/>
      <w:bookmarkStart w:id="28" w:name="_Toc133386214"/>
      <w:bookmarkStart w:id="29" w:name="_Toc136162631"/>
      <w:bookmarkStart w:id="30" w:name="_Ref490058345"/>
      <w:bookmarkStart w:id="31" w:name="_Toc492623192"/>
      <w:proofErr w:type="spellStart"/>
      <w:r>
        <w:t>Timestep</w:t>
      </w:r>
      <w:bookmarkEnd w:id="27"/>
      <w:bookmarkEnd w:id="28"/>
      <w:bookmarkEnd w:id="29"/>
      <w:bookmarkEnd w:id="30"/>
      <w:bookmarkEnd w:id="31"/>
      <w:proofErr w:type="spellEnd"/>
    </w:p>
    <w:p w14:paraId="2F55A332" w14:textId="77777777" w:rsidR="00D97589" w:rsidRDefault="008401C8">
      <w:pPr>
        <w:pStyle w:val="textbody"/>
      </w:pPr>
      <w:r w:rsidRPr="00D97589">
        <w:t xml:space="preserve">This parameter is the extension’s </w:t>
      </w:r>
      <w:proofErr w:type="spellStart"/>
      <w:r w:rsidRPr="00D97589">
        <w:t>timestep</w:t>
      </w:r>
      <w:proofErr w:type="spellEnd"/>
      <w:r w:rsidRPr="00D97589">
        <w:t>.</w:t>
      </w:r>
      <w:r w:rsidR="00D97589" w:rsidRPr="00D97589">
        <w:t xml:space="preserve"> This parameter designates how frequently the extension runs and updates internal information. Value: integer &gt; 0.  Units: years.</w:t>
      </w:r>
    </w:p>
    <w:p w14:paraId="036274A2" w14:textId="77777777" w:rsidR="00D97589" w:rsidRPr="00D97589" w:rsidRDefault="00D97589">
      <w:pPr>
        <w:pStyle w:val="textbody"/>
        <w:rPr>
          <w:rFonts w:ascii="Courier New" w:hAnsi="Courier New" w:cs="Courier New"/>
          <w:sz w:val="20"/>
          <w:szCs w:val="20"/>
        </w:rPr>
      </w:pPr>
      <w:r>
        <w:tab/>
      </w:r>
      <w:proofErr w:type="spellStart"/>
      <w:r w:rsidRPr="00D97589">
        <w:rPr>
          <w:rFonts w:ascii="Courier New" w:hAnsi="Courier New" w:cs="Courier New"/>
          <w:sz w:val="20"/>
          <w:szCs w:val="20"/>
        </w:rPr>
        <w:t>Timestep</w:t>
      </w:r>
      <w:proofErr w:type="spellEnd"/>
      <w:r w:rsidRPr="00D97589">
        <w:rPr>
          <w:rFonts w:ascii="Courier New" w:hAnsi="Courier New" w:cs="Courier New"/>
          <w:sz w:val="20"/>
          <w:szCs w:val="20"/>
        </w:rPr>
        <w:tab/>
        <w:t>1</w:t>
      </w:r>
    </w:p>
    <w:p w14:paraId="7321188E" w14:textId="77777777" w:rsidR="008401C8" w:rsidRPr="00D97589" w:rsidRDefault="00D97589" w:rsidP="00D97589">
      <w:pPr>
        <w:pStyle w:val="textbody"/>
      </w:pPr>
      <w:r w:rsidRPr="00D97589">
        <w:rPr>
          <w:b/>
        </w:rPr>
        <w:t>Note:</w:t>
      </w:r>
      <w:r w:rsidRPr="00D97589">
        <w:t xml:space="preserve"> In most cases the </w:t>
      </w:r>
      <w:proofErr w:type="spellStart"/>
      <w:r w:rsidRPr="00D97589">
        <w:t>timestep</w:t>
      </w:r>
      <w:proofErr w:type="spellEnd"/>
      <w:r w:rsidRPr="00D97589">
        <w:t xml:space="preserve"> should be equal to the shortest </w:t>
      </w:r>
      <w:proofErr w:type="spellStart"/>
      <w:r w:rsidRPr="00D97589">
        <w:t>timestep</w:t>
      </w:r>
      <w:proofErr w:type="spellEnd"/>
      <w:r w:rsidRPr="00D97589">
        <w:t xml:space="preserve"> used in other relevant extensions (e.g., succession, fire)</w:t>
      </w:r>
      <w:r>
        <w:t xml:space="preserve"> to allow</w:t>
      </w:r>
      <w:r w:rsidRPr="00D97589">
        <w:t xml:space="preserve"> accurate calculations of variables such as stand age and time since fire.  </w:t>
      </w:r>
      <w:r w:rsidR="008401C8" w:rsidRPr="00D97589">
        <w:t xml:space="preserve">  </w:t>
      </w:r>
    </w:p>
    <w:p w14:paraId="57B7F825" w14:textId="77777777" w:rsidR="008401C8" w:rsidRDefault="00D97589" w:rsidP="00751E3C">
      <w:pPr>
        <w:pStyle w:val="Heading3"/>
      </w:pPr>
      <w:bookmarkStart w:id="32" w:name="_Toc492623193"/>
      <w:r>
        <w:t xml:space="preserve">Output </w:t>
      </w:r>
      <w:proofErr w:type="spellStart"/>
      <w:r>
        <w:t>Timestep</w:t>
      </w:r>
      <w:bookmarkEnd w:id="32"/>
      <w:proofErr w:type="spellEnd"/>
    </w:p>
    <w:p w14:paraId="47B78752" w14:textId="77777777" w:rsidR="008401C8" w:rsidRDefault="00D97589">
      <w:pPr>
        <w:pStyle w:val="textbody"/>
      </w:pPr>
      <w:r w:rsidRPr="00D97589">
        <w:t>The third parameter</w:t>
      </w:r>
      <w:r>
        <w:t xml:space="preserve"> (</w:t>
      </w:r>
      <w:proofErr w:type="spellStart"/>
      <w:r>
        <w:t>OutputTimestep</w:t>
      </w:r>
      <w:proofErr w:type="spellEnd"/>
      <w:r>
        <w:t>)</w:t>
      </w:r>
      <w:r w:rsidRPr="00D97589">
        <w:t xml:space="preserve"> is the frequency of output generated from this extension in years.  The output </w:t>
      </w:r>
      <w:proofErr w:type="spellStart"/>
      <w:r w:rsidRPr="00D97589">
        <w:t>timestep</w:t>
      </w:r>
      <w:proofErr w:type="spellEnd"/>
      <w:r w:rsidRPr="00D97589">
        <w:t xml:space="preserve"> can be equal to or greater than the extension </w:t>
      </w:r>
      <w:proofErr w:type="spellStart"/>
      <w:r w:rsidRPr="00D97589">
        <w:t>timestep</w:t>
      </w:r>
      <w:proofErr w:type="spellEnd"/>
      <w:r w:rsidRPr="00D97589">
        <w:t>.  Value: integer &gt; 0.</w:t>
      </w:r>
      <w:r>
        <w:t xml:space="preserve">  Units:  years.</w:t>
      </w:r>
    </w:p>
    <w:p w14:paraId="66CF337F" w14:textId="77777777" w:rsidR="00D97589" w:rsidRPr="00D97589" w:rsidRDefault="00D97589">
      <w:pPr>
        <w:pStyle w:val="textbody"/>
        <w:rPr>
          <w:rFonts w:ascii="Courier New" w:hAnsi="Courier New" w:cs="Courier New"/>
          <w:sz w:val="20"/>
          <w:szCs w:val="20"/>
        </w:rPr>
      </w:pPr>
      <w:r>
        <w:tab/>
      </w:r>
      <w:proofErr w:type="spellStart"/>
      <w:r w:rsidRPr="00D97589">
        <w:rPr>
          <w:rFonts w:ascii="Courier New" w:hAnsi="Courier New" w:cs="Courier New"/>
          <w:sz w:val="20"/>
          <w:szCs w:val="20"/>
        </w:rPr>
        <w:t>OutputTimestep</w:t>
      </w:r>
      <w:proofErr w:type="spellEnd"/>
      <w:r w:rsidRPr="00D97589">
        <w:rPr>
          <w:rFonts w:ascii="Courier New" w:hAnsi="Courier New" w:cs="Courier New"/>
          <w:sz w:val="20"/>
          <w:szCs w:val="20"/>
        </w:rPr>
        <w:tab/>
        <w:t>10</w:t>
      </w:r>
    </w:p>
    <w:p w14:paraId="35F77FC1" w14:textId="77777777" w:rsidR="008401C8" w:rsidRDefault="00D97589" w:rsidP="00751E3C">
      <w:pPr>
        <w:pStyle w:val="Heading3"/>
      </w:pPr>
      <w:bookmarkStart w:id="33" w:name="_Ref490058557"/>
      <w:bookmarkStart w:id="34" w:name="_Toc492623194"/>
      <w:r>
        <w:t>Map Names</w:t>
      </w:r>
      <w:bookmarkEnd w:id="33"/>
      <w:bookmarkEnd w:id="34"/>
    </w:p>
    <w:p w14:paraId="72ECE92D" w14:textId="4E26DE79" w:rsidR="00D97589" w:rsidRDefault="00D97589" w:rsidP="00D97589">
      <w:pPr>
        <w:spacing w:after="120"/>
        <w:ind w:left="1123"/>
      </w:pPr>
      <w:bookmarkStart w:id="35" w:name="EcoTable"/>
      <w:bookmarkStart w:id="36" w:name="_Toc136162638"/>
      <w:bookmarkEnd w:id="35"/>
      <w:r>
        <w:t xml:space="preserve">The next parameter, </w:t>
      </w:r>
      <w:proofErr w:type="spellStart"/>
      <w:r>
        <w:rPr>
          <w:rFonts w:ascii="Courier New" w:hAnsi="Courier New" w:cs="Courier New"/>
        </w:rPr>
        <w:t>MapFileNames</w:t>
      </w:r>
      <w:proofErr w:type="spellEnd"/>
      <w:r>
        <w:t xml:space="preserve">, describes where output maps are placed and their format.  The first portion lists the directory where the maps should be placed, relative the location of the scenario text file (e.g., </w:t>
      </w:r>
      <w:r>
        <w:rPr>
          <w:rFonts w:ascii="Courier New" w:hAnsi="Courier New" w:cs="Courier New"/>
        </w:rPr>
        <w:t>output/</w:t>
      </w:r>
      <w:r w:rsidR="00751E3C">
        <w:rPr>
          <w:rFonts w:ascii="Courier New" w:hAnsi="Courier New" w:cs="Courier New"/>
        </w:rPr>
        <w:t>habitat</w:t>
      </w:r>
      <w:r>
        <w:t xml:space="preserve">).  The second portion includes two variables for creating file names.  </w:t>
      </w:r>
      <w:r w:rsidR="00751E3C">
        <w:rPr>
          <w:rFonts w:ascii="Courier New" w:hAnsi="Courier New" w:cs="Courier New"/>
        </w:rPr>
        <w:t>{</w:t>
      </w:r>
      <w:proofErr w:type="spellStart"/>
      <w:r w:rsidR="00BC0907">
        <w:rPr>
          <w:rFonts w:ascii="Courier New" w:hAnsi="Courier New" w:cs="Courier New"/>
        </w:rPr>
        <w:t>H</w:t>
      </w:r>
      <w:r w:rsidR="00CB2574">
        <w:rPr>
          <w:rFonts w:ascii="Courier New" w:hAnsi="Courier New" w:cs="Courier New"/>
        </w:rPr>
        <w:t>abitat</w:t>
      </w:r>
      <w:r w:rsidR="00BC0907">
        <w:rPr>
          <w:rFonts w:ascii="Courier New" w:hAnsi="Courier New" w:cs="Courier New"/>
        </w:rPr>
        <w:t>N</w:t>
      </w:r>
      <w:r>
        <w:rPr>
          <w:rFonts w:ascii="Courier New" w:hAnsi="Courier New" w:cs="Courier New"/>
        </w:rPr>
        <w:t>ame</w:t>
      </w:r>
      <w:proofErr w:type="spellEnd"/>
      <w:r>
        <w:rPr>
          <w:rFonts w:ascii="Courier New" w:hAnsi="Courier New" w:cs="Courier New"/>
        </w:rPr>
        <w:t>}</w:t>
      </w:r>
      <w:r>
        <w:t xml:space="preserve"> w</w:t>
      </w:r>
      <w:r w:rsidR="00751E3C">
        <w:t xml:space="preserve">ill be replaced with the </w:t>
      </w:r>
      <w:r w:rsidR="00BC0907">
        <w:t xml:space="preserve">habitat </w:t>
      </w:r>
      <w:r>
        <w:t>map name</w:t>
      </w:r>
      <w:r w:rsidR="00751E3C">
        <w:t xml:space="preserve"> provided in the Suitability Files</w:t>
      </w:r>
      <w:r>
        <w:t xml:space="preserve">.  </w:t>
      </w:r>
      <w:r>
        <w:rPr>
          <w:rFonts w:ascii="Courier New" w:hAnsi="Courier New" w:cs="Courier New"/>
        </w:rPr>
        <w:t>{</w:t>
      </w:r>
      <w:proofErr w:type="spellStart"/>
      <w:proofErr w:type="gramStart"/>
      <w:r>
        <w:rPr>
          <w:rFonts w:ascii="Courier New" w:hAnsi="Courier New" w:cs="Courier New"/>
        </w:rPr>
        <w:t>timestep</w:t>
      </w:r>
      <w:proofErr w:type="spellEnd"/>
      <w:proofErr w:type="gramEnd"/>
      <w:r>
        <w:rPr>
          <w:rFonts w:ascii="Courier New" w:hAnsi="Courier New" w:cs="Courier New"/>
        </w:rPr>
        <w:t>}</w:t>
      </w:r>
      <w:r>
        <w:t xml:space="preserve"> will be replaced with the output time step.  Other characters can be inserted as desired.  A meaningful file extension (e.g., .</w:t>
      </w:r>
      <w:proofErr w:type="spellStart"/>
      <w:r w:rsidR="00751E3C">
        <w:rPr>
          <w:rFonts w:ascii="Courier New" w:hAnsi="Courier New" w:cs="Courier New"/>
        </w:rPr>
        <w:t>img</w:t>
      </w:r>
      <w:proofErr w:type="spellEnd"/>
      <w:r>
        <w:t>) should also be included.  For example:</w:t>
      </w:r>
    </w:p>
    <w:p w14:paraId="05BA49EE" w14:textId="42A1FC08" w:rsidR="00D97589" w:rsidRPr="00751E3C" w:rsidRDefault="00D97589" w:rsidP="00D97589">
      <w:pPr>
        <w:pStyle w:val="textinputfile"/>
        <w:rPr>
          <w:sz w:val="18"/>
          <w:szCs w:val="18"/>
        </w:rPr>
      </w:pPr>
      <w:proofErr w:type="spellStart"/>
      <w:proofErr w:type="gramStart"/>
      <w:r w:rsidRPr="00751E3C">
        <w:rPr>
          <w:sz w:val="18"/>
          <w:szCs w:val="18"/>
        </w:rPr>
        <w:t>MapFileNames</w:t>
      </w:r>
      <w:proofErr w:type="spellEnd"/>
      <w:r w:rsidRPr="00751E3C">
        <w:rPr>
          <w:sz w:val="18"/>
          <w:szCs w:val="18"/>
        </w:rPr>
        <w:t xml:space="preserve">  output</w:t>
      </w:r>
      <w:proofErr w:type="gramEnd"/>
      <w:r w:rsidRPr="00751E3C">
        <w:rPr>
          <w:sz w:val="18"/>
          <w:szCs w:val="18"/>
        </w:rPr>
        <w:t>/</w:t>
      </w:r>
      <w:r w:rsidR="00751E3C" w:rsidRPr="00751E3C">
        <w:rPr>
          <w:sz w:val="18"/>
          <w:szCs w:val="18"/>
        </w:rPr>
        <w:t>habitat/</w:t>
      </w:r>
      <w:r w:rsidRPr="00751E3C">
        <w:rPr>
          <w:sz w:val="18"/>
          <w:szCs w:val="18"/>
        </w:rPr>
        <w:t>{</w:t>
      </w:r>
      <w:proofErr w:type="spellStart"/>
      <w:r w:rsidR="00BC0907">
        <w:rPr>
          <w:sz w:val="18"/>
          <w:szCs w:val="18"/>
        </w:rPr>
        <w:t>H</w:t>
      </w:r>
      <w:r w:rsidR="00CB2574">
        <w:rPr>
          <w:sz w:val="18"/>
          <w:szCs w:val="18"/>
        </w:rPr>
        <w:t>abitat</w:t>
      </w:r>
      <w:r w:rsidR="00BC0907">
        <w:rPr>
          <w:sz w:val="18"/>
          <w:szCs w:val="18"/>
        </w:rPr>
        <w:t>N</w:t>
      </w:r>
      <w:r w:rsidRPr="00751E3C">
        <w:rPr>
          <w:sz w:val="18"/>
          <w:szCs w:val="18"/>
        </w:rPr>
        <w:t>ame</w:t>
      </w:r>
      <w:proofErr w:type="spellEnd"/>
      <w:r w:rsidRPr="00751E3C">
        <w:rPr>
          <w:sz w:val="18"/>
          <w:szCs w:val="18"/>
        </w:rPr>
        <w:t>}-{</w:t>
      </w:r>
      <w:proofErr w:type="spellStart"/>
      <w:r w:rsidRPr="00751E3C">
        <w:rPr>
          <w:sz w:val="18"/>
          <w:szCs w:val="18"/>
        </w:rPr>
        <w:t>timestep</w:t>
      </w:r>
      <w:proofErr w:type="spellEnd"/>
      <w:r w:rsidRPr="00751E3C">
        <w:rPr>
          <w:sz w:val="18"/>
          <w:szCs w:val="18"/>
        </w:rPr>
        <w:t>}.</w:t>
      </w:r>
      <w:proofErr w:type="spellStart"/>
      <w:r w:rsidRPr="00751E3C">
        <w:rPr>
          <w:sz w:val="18"/>
          <w:szCs w:val="18"/>
        </w:rPr>
        <w:t>img</w:t>
      </w:r>
      <w:proofErr w:type="spellEnd"/>
    </w:p>
    <w:p w14:paraId="56B2D633" w14:textId="77777777" w:rsidR="0064722B" w:rsidRDefault="00751E3C" w:rsidP="00751E3C">
      <w:pPr>
        <w:pStyle w:val="Heading3"/>
      </w:pPr>
      <w:bookmarkStart w:id="37" w:name="_Ref490058353"/>
      <w:bookmarkStart w:id="38" w:name="_Toc492623195"/>
      <w:r>
        <w:t>Suitability File Names</w:t>
      </w:r>
      <w:bookmarkEnd w:id="37"/>
      <w:bookmarkEnd w:id="38"/>
    </w:p>
    <w:p w14:paraId="25D038D9" w14:textId="2A11F929" w:rsidR="0064722B" w:rsidRDefault="00751E3C" w:rsidP="0064722B">
      <w:pPr>
        <w:pStyle w:val="textbody"/>
      </w:pPr>
      <w:r w:rsidRPr="00751E3C">
        <w:t>This section</w:t>
      </w:r>
      <w:r>
        <w:t xml:space="preserve"> of the input file </w:t>
      </w:r>
      <w:r w:rsidRPr="00751E3C">
        <w:t>provides the file names for habitat suitab</w:t>
      </w:r>
      <w:r w:rsidR="009850BA">
        <w:t xml:space="preserve">ility tables (see section </w:t>
      </w:r>
      <w:r w:rsidR="00FF1ADF">
        <w:fldChar w:fldCharType="begin"/>
      </w:r>
      <w:r w:rsidR="00FF1ADF">
        <w:instrText xml:space="preserve"> REF _Ref490058572 \r \h </w:instrText>
      </w:r>
      <w:r w:rsidR="00FF1ADF">
        <w:fldChar w:fldCharType="separate"/>
      </w:r>
      <w:r w:rsidR="00FF1ADF">
        <w:t>2.2</w:t>
      </w:r>
      <w:r w:rsidR="00FF1ADF">
        <w:fldChar w:fldCharType="end"/>
      </w:r>
      <w:r>
        <w:t xml:space="preserve">) </w:t>
      </w:r>
      <w:r w:rsidRPr="00751E3C">
        <w:t xml:space="preserve">to be included.  The list of files </w:t>
      </w:r>
      <w:r>
        <w:t xml:space="preserve">must be preceded </w:t>
      </w:r>
      <w:r>
        <w:lastRenderedPageBreak/>
        <w:t xml:space="preserve">by the keyword </w:t>
      </w:r>
      <w:proofErr w:type="spellStart"/>
      <w:r w:rsidRPr="00751E3C">
        <w:rPr>
          <w:rFonts w:ascii="Courier New" w:hAnsi="Courier New" w:cs="Courier New"/>
        </w:rPr>
        <w:t>SuitabilityFiles</w:t>
      </w:r>
      <w:proofErr w:type="spellEnd"/>
      <w:r>
        <w:t xml:space="preserve">, and </w:t>
      </w:r>
      <w:r w:rsidRPr="00751E3C">
        <w:t>should include one file for each habi</w:t>
      </w:r>
      <w:r w:rsidR="00CB3456">
        <w:t>tat suitability output desired.</w:t>
      </w:r>
    </w:p>
    <w:p w14:paraId="402199E6" w14:textId="77777777" w:rsidR="00CB3456" w:rsidRPr="00CB3456" w:rsidRDefault="00CB3456" w:rsidP="00CB3456">
      <w:pPr>
        <w:pStyle w:val="textbody"/>
        <w:ind w:firstLine="288"/>
        <w:rPr>
          <w:rFonts w:ascii="Courier New" w:hAnsi="Courier New" w:cs="Courier New"/>
          <w:sz w:val="20"/>
          <w:szCs w:val="20"/>
        </w:rPr>
      </w:pPr>
      <w:proofErr w:type="spellStart"/>
      <w:proofErr w:type="gramStart"/>
      <w:r>
        <w:rPr>
          <w:rFonts w:ascii="Courier New" w:hAnsi="Courier New" w:cs="Courier New"/>
          <w:sz w:val="20"/>
          <w:szCs w:val="20"/>
        </w:rPr>
        <w:t>SuitabilityFiles</w:t>
      </w:r>
      <w:proofErr w:type="spellEnd"/>
      <w:r>
        <w:rPr>
          <w:rFonts w:ascii="Courier New" w:hAnsi="Courier New" w:cs="Courier New"/>
          <w:sz w:val="20"/>
          <w:szCs w:val="20"/>
        </w:rPr>
        <w:t xml:space="preserve">  </w:t>
      </w:r>
      <w:r w:rsidRPr="00CB3456">
        <w:rPr>
          <w:rFonts w:ascii="Courier New" w:hAnsi="Courier New" w:cs="Courier New"/>
          <w:sz w:val="20"/>
          <w:szCs w:val="20"/>
        </w:rPr>
        <w:t>ageclass</w:t>
      </w:r>
      <w:proofErr w:type="gramEnd"/>
      <w:r w:rsidRPr="00CB3456">
        <w:rPr>
          <w:rFonts w:ascii="Courier New" w:hAnsi="Courier New" w:cs="Courier New"/>
          <w:sz w:val="20"/>
          <w:szCs w:val="20"/>
        </w:rPr>
        <w:t>_foresttype_example.txt</w:t>
      </w:r>
    </w:p>
    <w:p w14:paraId="6419E7D1" w14:textId="77777777" w:rsidR="00CB3456" w:rsidRPr="00CB3456" w:rsidRDefault="00CB3456" w:rsidP="00CB3456">
      <w:pPr>
        <w:pStyle w:val="textbody"/>
        <w:rPr>
          <w:rFonts w:ascii="Courier New" w:hAnsi="Courier New" w:cs="Courier New"/>
          <w:sz w:val="20"/>
          <w:szCs w:val="20"/>
        </w:rPr>
      </w:pPr>
      <w:r w:rsidRPr="00CB3456">
        <w:rPr>
          <w:rFonts w:ascii="Courier New" w:hAnsi="Courier New" w:cs="Courier New"/>
          <w:sz w:val="20"/>
          <w:szCs w:val="20"/>
        </w:rPr>
        <w:tab/>
      </w:r>
      <w:r w:rsidRPr="00CB3456">
        <w:rPr>
          <w:rFonts w:ascii="Courier New" w:hAnsi="Courier New" w:cs="Courier New"/>
          <w:sz w:val="20"/>
          <w:szCs w:val="20"/>
        </w:rPr>
        <w:tab/>
      </w:r>
      <w:r w:rsidRPr="00CB3456">
        <w:rPr>
          <w:rFonts w:ascii="Courier New" w:hAnsi="Courier New" w:cs="Courier New"/>
          <w:sz w:val="20"/>
          <w:szCs w:val="20"/>
        </w:rPr>
        <w:tab/>
      </w:r>
      <w:r w:rsidRPr="00CB3456">
        <w:rPr>
          <w:rFonts w:ascii="Courier New" w:hAnsi="Courier New" w:cs="Courier New"/>
          <w:sz w:val="20"/>
          <w:szCs w:val="20"/>
        </w:rPr>
        <w:tab/>
        <w:t>ageclas</w:t>
      </w:r>
      <w:r w:rsidR="00A5308E">
        <w:rPr>
          <w:rFonts w:ascii="Courier New" w:hAnsi="Courier New" w:cs="Courier New"/>
          <w:sz w:val="20"/>
          <w:szCs w:val="20"/>
        </w:rPr>
        <w:t>s_tsd</w:t>
      </w:r>
      <w:r w:rsidRPr="00CB3456">
        <w:rPr>
          <w:rFonts w:ascii="Courier New" w:hAnsi="Courier New" w:cs="Courier New"/>
          <w:sz w:val="20"/>
          <w:szCs w:val="20"/>
        </w:rPr>
        <w:t>_example.txt</w:t>
      </w:r>
    </w:p>
    <w:p w14:paraId="50DF1FE8" w14:textId="77777777" w:rsidR="00CB3456" w:rsidRPr="00CB3456" w:rsidRDefault="00A5308E" w:rsidP="00CB3456">
      <w:pPr>
        <w:pStyle w:val="textbody"/>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foresttype_tsd</w:t>
      </w:r>
      <w:r w:rsidR="00CB3456" w:rsidRPr="00CB3456">
        <w:rPr>
          <w:rFonts w:ascii="Courier New" w:hAnsi="Courier New" w:cs="Courier New"/>
          <w:sz w:val="20"/>
          <w:szCs w:val="20"/>
        </w:rPr>
        <w:t>_example.txt</w:t>
      </w:r>
    </w:p>
    <w:p w14:paraId="1AD7DF1A" w14:textId="77777777" w:rsidR="008401C8" w:rsidRDefault="00CB3456">
      <w:pPr>
        <w:pStyle w:val="Heading2"/>
        <w:spacing w:after="120"/>
      </w:pPr>
      <w:bookmarkStart w:id="39" w:name="_Ref490058572"/>
      <w:bookmarkStart w:id="40" w:name="_Toc492623196"/>
      <w:bookmarkEnd w:id="36"/>
      <w:r>
        <w:t>Habitat Suitability Input Files</w:t>
      </w:r>
      <w:bookmarkEnd w:id="39"/>
      <w:bookmarkEnd w:id="40"/>
    </w:p>
    <w:p w14:paraId="6696976C" w14:textId="77777777" w:rsidR="008401C8" w:rsidRDefault="00BA5D13">
      <w:pPr>
        <w:pStyle w:val="textbody"/>
      </w:pPr>
      <w:r>
        <w:t>Each habitat suit</w:t>
      </w:r>
      <w:r w:rsidR="009850BA">
        <w:t xml:space="preserve">ability file must contain a suite of parameters defined below.  The suitability file can take one of three distinct forms depending on the </w:t>
      </w:r>
      <w:proofErr w:type="spellStart"/>
      <w:r w:rsidR="009850BA">
        <w:t>SuitabilityType</w:t>
      </w:r>
      <w:proofErr w:type="spellEnd"/>
      <w:r w:rsidR="009850BA">
        <w:t xml:space="preserve"> that is used.  Each file will contain a </w:t>
      </w:r>
      <w:proofErr w:type="spellStart"/>
      <w:r w:rsidR="009850BA">
        <w:t>SuitabilityTable</w:t>
      </w:r>
      <w:proofErr w:type="spellEnd"/>
      <w:r w:rsidR="009850BA">
        <w:t xml:space="preserve">, which will be preceded by a </w:t>
      </w:r>
      <w:proofErr w:type="spellStart"/>
      <w:r w:rsidR="009850BA">
        <w:t>ForestTypeTab</w:t>
      </w:r>
      <w:r w:rsidR="00A5308E">
        <w:t>le</w:t>
      </w:r>
      <w:proofErr w:type="spellEnd"/>
      <w:r w:rsidR="00A5308E">
        <w:t xml:space="preserve">, </w:t>
      </w:r>
      <w:r w:rsidR="000510D0">
        <w:t xml:space="preserve">and a </w:t>
      </w:r>
      <w:proofErr w:type="spellStart"/>
      <w:r w:rsidR="001903DA">
        <w:t>DisturbanceTable</w:t>
      </w:r>
      <w:proofErr w:type="spellEnd"/>
      <w:r w:rsidR="009850BA">
        <w:t xml:space="preserve">.  The structure of the </w:t>
      </w:r>
      <w:proofErr w:type="spellStart"/>
      <w:r w:rsidR="009850BA">
        <w:t>SuitabilityTable</w:t>
      </w:r>
      <w:proofErr w:type="spellEnd"/>
      <w:r w:rsidR="009850BA">
        <w:t xml:space="preserve"> will also vary depending on the </w:t>
      </w:r>
      <w:proofErr w:type="spellStart"/>
      <w:r w:rsidR="009850BA">
        <w:t>SuitabilityType</w:t>
      </w:r>
      <w:proofErr w:type="spellEnd"/>
      <w:r w:rsidR="009850BA">
        <w:t>.</w:t>
      </w:r>
    </w:p>
    <w:p w14:paraId="3A3C062B" w14:textId="77777777" w:rsidR="008C3959" w:rsidRDefault="009850BA">
      <w:pPr>
        <w:pStyle w:val="Heading3"/>
        <w:spacing w:after="120"/>
      </w:pPr>
      <w:bookmarkStart w:id="41" w:name="_Toc136162639"/>
      <w:bookmarkStart w:id="42" w:name="_Toc492623197"/>
      <w:proofErr w:type="spellStart"/>
      <w:r>
        <w:t>LandisData</w:t>
      </w:r>
      <w:bookmarkEnd w:id="42"/>
      <w:proofErr w:type="spellEnd"/>
    </w:p>
    <w:p w14:paraId="2BC563BC" w14:textId="77777777" w:rsidR="009850BA" w:rsidRDefault="009850BA" w:rsidP="009850BA">
      <w:pPr>
        <w:pStyle w:val="textbody"/>
      </w:pPr>
      <w:bookmarkStart w:id="43" w:name="_Ref272935754"/>
      <w:r>
        <w:t xml:space="preserve">This parameter’s value must be </w:t>
      </w:r>
      <w:r>
        <w:rPr>
          <w:rFonts w:ascii="Courier New" w:hAnsi="Courier New" w:cs="Courier New"/>
          <w:sz w:val="20"/>
          <w:szCs w:val="20"/>
        </w:rPr>
        <w:t>"</w:t>
      </w:r>
      <w:proofErr w:type="spellStart"/>
      <w:r>
        <w:rPr>
          <w:rFonts w:ascii="Courier New" w:hAnsi="Courier New" w:cs="Courier New"/>
          <w:sz w:val="20"/>
          <w:szCs w:val="20"/>
        </w:rPr>
        <w:t>HabitatSuitability</w:t>
      </w:r>
      <w:r w:rsidR="001903DA">
        <w:rPr>
          <w:rFonts w:ascii="Courier New" w:hAnsi="Courier New" w:cs="Courier New"/>
          <w:sz w:val="20"/>
          <w:szCs w:val="20"/>
        </w:rPr>
        <w:t>File</w:t>
      </w:r>
      <w:proofErr w:type="spellEnd"/>
      <w:r>
        <w:rPr>
          <w:rFonts w:ascii="Courier New" w:hAnsi="Courier New" w:cs="Courier New"/>
          <w:sz w:val="20"/>
          <w:szCs w:val="20"/>
        </w:rPr>
        <w:t>"</w:t>
      </w:r>
      <w:r>
        <w:t>.</w:t>
      </w:r>
    </w:p>
    <w:p w14:paraId="4E8FDB0B" w14:textId="77777777" w:rsidR="009850BA" w:rsidRPr="00D97589" w:rsidRDefault="009850BA" w:rsidP="009850BA">
      <w:pPr>
        <w:pStyle w:val="textbody"/>
        <w:rPr>
          <w:rFonts w:ascii="Courier New" w:hAnsi="Courier New" w:cs="Courier New"/>
          <w:sz w:val="20"/>
          <w:szCs w:val="20"/>
        </w:rPr>
      </w:pPr>
      <w:r>
        <w:tab/>
      </w:r>
      <w:proofErr w:type="spellStart"/>
      <w:r>
        <w:rPr>
          <w:rFonts w:ascii="Courier New" w:hAnsi="Courier New" w:cs="Courier New"/>
          <w:sz w:val="20"/>
          <w:szCs w:val="20"/>
        </w:rPr>
        <w:t>LandisData</w:t>
      </w:r>
      <w:proofErr w:type="spellEnd"/>
      <w:r>
        <w:rPr>
          <w:rFonts w:ascii="Courier New" w:hAnsi="Courier New" w:cs="Courier New"/>
          <w:sz w:val="20"/>
          <w:szCs w:val="20"/>
        </w:rPr>
        <w:t xml:space="preserve"> </w:t>
      </w:r>
      <w:r>
        <w:rPr>
          <w:rFonts w:ascii="Courier New" w:hAnsi="Courier New" w:cs="Courier New"/>
          <w:sz w:val="20"/>
          <w:szCs w:val="20"/>
        </w:rPr>
        <w:tab/>
      </w:r>
      <w:proofErr w:type="spellStart"/>
      <w:r>
        <w:rPr>
          <w:rFonts w:ascii="Courier New" w:hAnsi="Courier New" w:cs="Courier New"/>
          <w:sz w:val="20"/>
          <w:szCs w:val="20"/>
        </w:rPr>
        <w:t>HabitatSuitability</w:t>
      </w:r>
      <w:r w:rsidR="001903DA">
        <w:rPr>
          <w:rFonts w:ascii="Courier New" w:hAnsi="Courier New" w:cs="Courier New"/>
          <w:sz w:val="20"/>
          <w:szCs w:val="20"/>
        </w:rPr>
        <w:t>File</w:t>
      </w:r>
      <w:proofErr w:type="spellEnd"/>
    </w:p>
    <w:p w14:paraId="7FD3143A" w14:textId="263D4407" w:rsidR="008401C8" w:rsidRDefault="00CB2574">
      <w:pPr>
        <w:pStyle w:val="Heading3"/>
        <w:spacing w:after="120"/>
      </w:pPr>
      <w:bookmarkStart w:id="44" w:name="_Toc492623198"/>
      <w:bookmarkEnd w:id="41"/>
      <w:bookmarkEnd w:id="43"/>
      <w:proofErr w:type="spellStart"/>
      <w:r>
        <w:t>HabitatName</w:t>
      </w:r>
      <w:bookmarkEnd w:id="44"/>
      <w:proofErr w:type="spellEnd"/>
    </w:p>
    <w:p w14:paraId="5FBBF01A" w14:textId="0E905923" w:rsidR="008401C8" w:rsidRDefault="00D964C9">
      <w:pPr>
        <w:pStyle w:val="textbody"/>
      </w:pPr>
      <w:r>
        <w:t>This parameter’s value will define the name of the output maps (see section</w:t>
      </w:r>
      <w:r w:rsidR="007E50F9">
        <w:t xml:space="preserve"> </w:t>
      </w:r>
      <w:r w:rsidR="00FF1ADF">
        <w:fldChar w:fldCharType="begin"/>
      </w:r>
      <w:r w:rsidR="00FF1ADF">
        <w:instrText xml:space="preserve"> REF _Ref490058557 \r \h </w:instrText>
      </w:r>
      <w:r w:rsidR="00FF1ADF">
        <w:fldChar w:fldCharType="separate"/>
      </w:r>
      <w:r w:rsidR="00FF1ADF">
        <w:t>2.1.4</w:t>
      </w:r>
      <w:r w:rsidR="00FF1ADF">
        <w:fldChar w:fldCharType="end"/>
      </w:r>
      <w:r>
        <w:t>)</w:t>
      </w:r>
      <w:r w:rsidR="008C3959">
        <w:t>.</w:t>
      </w:r>
    </w:p>
    <w:p w14:paraId="47F6F92D" w14:textId="27C2AC7D" w:rsidR="00D964C9" w:rsidRPr="00D964C9" w:rsidRDefault="00D964C9">
      <w:pPr>
        <w:pStyle w:val="textbody"/>
        <w:rPr>
          <w:rFonts w:ascii="Courier New" w:hAnsi="Courier New" w:cs="Courier New"/>
          <w:sz w:val="20"/>
          <w:szCs w:val="20"/>
        </w:rPr>
      </w:pPr>
      <w:r>
        <w:tab/>
      </w:r>
      <w:proofErr w:type="spellStart"/>
      <w:r w:rsidR="00CB2574">
        <w:rPr>
          <w:rFonts w:ascii="Courier New" w:hAnsi="Courier New" w:cs="Courier New"/>
          <w:sz w:val="20"/>
          <w:szCs w:val="20"/>
        </w:rPr>
        <w:t>Habitat</w:t>
      </w:r>
      <w:r w:rsidR="00CB2574" w:rsidRPr="00D964C9">
        <w:rPr>
          <w:rFonts w:ascii="Courier New" w:hAnsi="Courier New" w:cs="Courier New"/>
          <w:sz w:val="20"/>
          <w:szCs w:val="20"/>
        </w:rPr>
        <w:t>Name</w:t>
      </w:r>
      <w:proofErr w:type="spellEnd"/>
      <w:r w:rsidRPr="00D964C9">
        <w:rPr>
          <w:rFonts w:ascii="Courier New" w:hAnsi="Courier New" w:cs="Courier New"/>
          <w:sz w:val="20"/>
          <w:szCs w:val="20"/>
        </w:rPr>
        <w:tab/>
        <w:t>Species1</w:t>
      </w:r>
    </w:p>
    <w:p w14:paraId="68C2041E" w14:textId="77777777" w:rsidR="008401C8" w:rsidRDefault="00D964C9">
      <w:pPr>
        <w:pStyle w:val="Heading3"/>
        <w:spacing w:after="120"/>
      </w:pPr>
      <w:bookmarkStart w:id="45" w:name="_Ref75498758"/>
      <w:bookmarkStart w:id="46" w:name="_Ref75498752"/>
      <w:bookmarkStart w:id="47" w:name="_Toc492623199"/>
      <w:proofErr w:type="spellStart"/>
      <w:r>
        <w:t>SuitabilityType</w:t>
      </w:r>
      <w:bookmarkEnd w:id="47"/>
      <w:proofErr w:type="spellEnd"/>
    </w:p>
    <w:p w14:paraId="7624EBC1" w14:textId="77777777" w:rsidR="008401C8" w:rsidRDefault="00D964C9">
      <w:pPr>
        <w:pStyle w:val="textbody"/>
      </w:pPr>
      <w:r w:rsidRPr="00D964C9">
        <w:t>Habitat suitability tables can take one of 3 distinct forms depending on the relevant habitat attributes for the species.</w:t>
      </w:r>
      <w:r>
        <w:t xml:space="preserve">  </w:t>
      </w:r>
      <w:r w:rsidR="008401C8">
        <w:t xml:space="preserve">This parameter </w:t>
      </w:r>
      <w:r>
        <w:t>uses a keyword to</w:t>
      </w:r>
      <w:bookmarkStart w:id="48" w:name="_Toc136162641"/>
      <w:r>
        <w:t xml:space="preserve"> specify </w:t>
      </w:r>
      <w:r w:rsidRPr="00D964C9">
        <w:t>which form the remainder of the file will take</w:t>
      </w:r>
      <w:r w:rsidR="008401C8" w:rsidRPr="00D964C9">
        <w:t>.</w:t>
      </w:r>
      <w:r w:rsidRPr="00D964C9">
        <w:t xml:space="preserve">  Options for this parameter are:  </w:t>
      </w:r>
      <w:proofErr w:type="spellStart"/>
      <w:r w:rsidRPr="00D964C9">
        <w:rPr>
          <w:rFonts w:ascii="Courier New" w:hAnsi="Courier New" w:cs="Courier New"/>
          <w:sz w:val="22"/>
        </w:rPr>
        <w:t>AgeClass_ForestType</w:t>
      </w:r>
      <w:proofErr w:type="spellEnd"/>
      <w:r w:rsidRPr="00D964C9">
        <w:t xml:space="preserve">, </w:t>
      </w:r>
      <w:proofErr w:type="spellStart"/>
      <w:r w:rsidRPr="00D964C9">
        <w:rPr>
          <w:rFonts w:ascii="Courier New" w:hAnsi="Courier New" w:cs="Courier New"/>
          <w:sz w:val="22"/>
        </w:rPr>
        <w:t>AgeClass_TimeSince</w:t>
      </w:r>
      <w:r w:rsidR="00A5308E">
        <w:rPr>
          <w:rFonts w:ascii="Courier New" w:hAnsi="Courier New" w:cs="Courier New"/>
          <w:sz w:val="22"/>
        </w:rPr>
        <w:t>Disturbance</w:t>
      </w:r>
      <w:proofErr w:type="spellEnd"/>
      <w:r w:rsidRPr="00D964C9">
        <w:t>, an</w:t>
      </w:r>
      <w:r w:rsidRPr="00D964C9">
        <w:rPr>
          <w:rFonts w:ascii="Courier New" w:hAnsi="Courier New" w:cs="Courier New"/>
        </w:rPr>
        <w:t xml:space="preserve">d </w:t>
      </w:r>
      <w:proofErr w:type="spellStart"/>
      <w:r w:rsidR="00172473" w:rsidRPr="00172473">
        <w:rPr>
          <w:rFonts w:ascii="Courier New" w:hAnsi="Courier New" w:cs="Courier New"/>
          <w:sz w:val="22"/>
          <w:szCs w:val="22"/>
        </w:rPr>
        <w:t>Disturbed</w:t>
      </w:r>
      <w:r w:rsidRPr="00D964C9">
        <w:rPr>
          <w:rFonts w:ascii="Courier New" w:hAnsi="Courier New" w:cs="Courier New"/>
          <w:sz w:val="22"/>
        </w:rPr>
        <w:t>ForestType_TimeSince</w:t>
      </w:r>
      <w:r w:rsidR="00A5308E">
        <w:rPr>
          <w:rFonts w:ascii="Courier New" w:hAnsi="Courier New" w:cs="Courier New"/>
          <w:sz w:val="22"/>
        </w:rPr>
        <w:t>Disturbance</w:t>
      </w:r>
      <w:proofErr w:type="spellEnd"/>
      <w:r w:rsidRPr="00D964C9">
        <w:t>.</w:t>
      </w:r>
      <w:r>
        <w:t xml:space="preserve">  The sections below describe the remaining input parameters required for each form.</w:t>
      </w:r>
    </w:p>
    <w:p w14:paraId="01754ACC" w14:textId="77777777" w:rsidR="00D964C9" w:rsidRPr="00D964C9" w:rsidRDefault="00D964C9">
      <w:pPr>
        <w:pStyle w:val="textbody"/>
        <w:rPr>
          <w:rFonts w:ascii="Courier New" w:hAnsi="Courier New" w:cs="Courier New"/>
        </w:rPr>
      </w:pPr>
      <w:r>
        <w:tab/>
      </w:r>
      <w:proofErr w:type="spellStart"/>
      <w:r w:rsidRPr="00D964C9">
        <w:rPr>
          <w:rFonts w:ascii="Courier New" w:hAnsi="Courier New" w:cs="Courier New"/>
          <w:sz w:val="20"/>
        </w:rPr>
        <w:t>SuitabilityType</w:t>
      </w:r>
      <w:proofErr w:type="spellEnd"/>
      <w:r w:rsidRPr="00D964C9">
        <w:rPr>
          <w:rFonts w:ascii="Courier New" w:hAnsi="Courier New" w:cs="Courier New"/>
          <w:sz w:val="20"/>
        </w:rPr>
        <w:tab/>
      </w:r>
      <w:proofErr w:type="spellStart"/>
      <w:r w:rsidRPr="00D964C9">
        <w:rPr>
          <w:rFonts w:ascii="Courier New" w:hAnsi="Courier New" w:cs="Courier New"/>
          <w:sz w:val="20"/>
        </w:rPr>
        <w:t>AgeClass_ForestType</w:t>
      </w:r>
      <w:proofErr w:type="spellEnd"/>
    </w:p>
    <w:p w14:paraId="0BC31502" w14:textId="77777777" w:rsidR="00694F26" w:rsidRDefault="00D964C9" w:rsidP="00D964C9">
      <w:pPr>
        <w:pStyle w:val="Heading3"/>
        <w:numPr>
          <w:ilvl w:val="3"/>
          <w:numId w:val="2"/>
        </w:numPr>
        <w:spacing w:after="120"/>
      </w:pPr>
      <w:bookmarkStart w:id="49" w:name="_Toc492623200"/>
      <w:proofErr w:type="spellStart"/>
      <w:r>
        <w:t>AgeClass_ForestType</w:t>
      </w:r>
      <w:bookmarkEnd w:id="49"/>
      <w:proofErr w:type="spellEnd"/>
    </w:p>
    <w:p w14:paraId="5609973D" w14:textId="77777777" w:rsidR="00694F26" w:rsidRPr="00694F26" w:rsidRDefault="00D964C9" w:rsidP="00694F26">
      <w:pPr>
        <w:pStyle w:val="textbody"/>
      </w:pPr>
      <w:r w:rsidRPr="00D964C9">
        <w:t>Using ‘</w:t>
      </w:r>
      <w:proofErr w:type="spellStart"/>
      <w:r w:rsidRPr="00D964C9">
        <w:t>AgeClass_ForestType</w:t>
      </w:r>
      <w:proofErr w:type="spellEnd"/>
      <w:r w:rsidRPr="00D964C9">
        <w:t xml:space="preserve">’ for the </w:t>
      </w:r>
      <w:proofErr w:type="spellStart"/>
      <w:r w:rsidRPr="00D964C9">
        <w:t>SuitabilityType</w:t>
      </w:r>
      <w:proofErr w:type="spellEnd"/>
      <w:r w:rsidRPr="00D964C9">
        <w:t xml:space="preserve"> utilizes a reclassification scheme to identify a dominant forest type, </w:t>
      </w:r>
      <w:r w:rsidR="00217C9F">
        <w:t xml:space="preserve">a dominant age class within that forest type, </w:t>
      </w:r>
      <w:r w:rsidRPr="00D964C9">
        <w:t xml:space="preserve">and a matrix of forest types and age classes to determine suitability values.  The </w:t>
      </w:r>
      <w:r>
        <w:t>keywords</w:t>
      </w:r>
      <w:r w:rsidR="00B42962">
        <w:t xml:space="preserve"> ‘</w:t>
      </w:r>
      <w:proofErr w:type="spellStart"/>
      <w:r w:rsidR="00B42962">
        <w:t>ReclassCoefficients</w:t>
      </w:r>
      <w:proofErr w:type="spellEnd"/>
      <w:r w:rsidR="00B42962">
        <w:t xml:space="preserve">’, </w:t>
      </w:r>
      <w:r>
        <w:t>‘</w:t>
      </w:r>
      <w:proofErr w:type="spellStart"/>
      <w:r>
        <w:t>ForestTypeTable</w:t>
      </w:r>
      <w:proofErr w:type="spellEnd"/>
      <w:r>
        <w:t xml:space="preserve">’ and </w:t>
      </w:r>
      <w:r w:rsidRPr="00D964C9">
        <w:t>‘</w:t>
      </w:r>
      <w:proofErr w:type="spellStart"/>
      <w:r w:rsidRPr="00D964C9">
        <w:t>SuitabilityTable</w:t>
      </w:r>
      <w:proofErr w:type="spellEnd"/>
      <w:r w:rsidRPr="00D964C9">
        <w:t>’ identify the start of each input type.</w:t>
      </w:r>
    </w:p>
    <w:p w14:paraId="48FBD644" w14:textId="77777777" w:rsidR="00B42962" w:rsidRDefault="00B42962" w:rsidP="00D964C9">
      <w:pPr>
        <w:pStyle w:val="Heading3"/>
        <w:numPr>
          <w:ilvl w:val="4"/>
          <w:numId w:val="2"/>
        </w:numPr>
        <w:spacing w:after="120"/>
      </w:pPr>
      <w:bookmarkStart w:id="50" w:name="_Toc492623201"/>
      <w:proofErr w:type="spellStart"/>
      <w:r>
        <w:lastRenderedPageBreak/>
        <w:t>ReclassCoefficients</w:t>
      </w:r>
      <w:bookmarkEnd w:id="50"/>
      <w:proofErr w:type="spellEnd"/>
    </w:p>
    <w:p w14:paraId="0057BB6F" w14:textId="77777777" w:rsidR="00B42962" w:rsidRDefault="00B42962" w:rsidP="00B42962">
      <w:pPr>
        <w:pStyle w:val="textbody"/>
        <w:ind w:left="1530"/>
      </w:pPr>
      <w:r>
        <w:t xml:space="preserve">This table contains the </w:t>
      </w:r>
      <w:proofErr w:type="spellStart"/>
      <w:r>
        <w:t>reclass</w:t>
      </w:r>
      <w:proofErr w:type="spellEnd"/>
      <w:r>
        <w:t xml:space="preserve"> coefficients for various species. Each row has the coefficient for one species.</w:t>
      </w:r>
    </w:p>
    <w:p w14:paraId="40BE44CD" w14:textId="77777777" w:rsidR="00B42962" w:rsidRDefault="00B42962" w:rsidP="00B42962">
      <w:pPr>
        <w:pStyle w:val="Heading3"/>
        <w:numPr>
          <w:ilvl w:val="5"/>
          <w:numId w:val="2"/>
        </w:numPr>
        <w:spacing w:after="120"/>
      </w:pPr>
      <w:bookmarkStart w:id="51" w:name="_Toc492623202"/>
      <w:r>
        <w:t>Species Column</w:t>
      </w:r>
      <w:bookmarkEnd w:id="51"/>
    </w:p>
    <w:p w14:paraId="5E623E25" w14:textId="77777777" w:rsidR="00B42962" w:rsidRDefault="00B42962" w:rsidP="00B42962">
      <w:pPr>
        <w:pStyle w:val="textbody"/>
        <w:ind w:left="1890"/>
      </w:pPr>
      <w:r>
        <w:t xml:space="preserve">This column must be the name of a species defined in the species input file (see chapter 5 in the LANDIS-II Model User Guide). The names can be in any order. Not all the species have to be present; if a species is not present, its </w:t>
      </w:r>
      <w:proofErr w:type="spellStart"/>
      <w:r>
        <w:t>reclass</w:t>
      </w:r>
      <w:proofErr w:type="spellEnd"/>
      <w:r>
        <w:t xml:space="preserve"> coefficient is the default value of zero (0).</w:t>
      </w:r>
    </w:p>
    <w:p w14:paraId="79F6F937" w14:textId="77777777" w:rsidR="00B42962" w:rsidRDefault="00B42962" w:rsidP="00B42962">
      <w:pPr>
        <w:pStyle w:val="Heading3"/>
        <w:numPr>
          <w:ilvl w:val="5"/>
          <w:numId w:val="2"/>
        </w:numPr>
        <w:spacing w:after="120"/>
      </w:pPr>
      <w:bookmarkStart w:id="52" w:name="_Toc492623203"/>
      <w:proofErr w:type="spellStart"/>
      <w:r>
        <w:t>Reclass</w:t>
      </w:r>
      <w:proofErr w:type="spellEnd"/>
      <w:r>
        <w:t xml:space="preserve"> Coefficient</w:t>
      </w:r>
      <w:bookmarkEnd w:id="52"/>
    </w:p>
    <w:p w14:paraId="12C3A2C7" w14:textId="77777777" w:rsidR="00B42962" w:rsidRDefault="00B42962" w:rsidP="00B42962">
      <w:pPr>
        <w:pStyle w:val="textbody"/>
        <w:ind w:left="1890"/>
      </w:pPr>
      <w:r>
        <w:t xml:space="preserve">This parameter is the </w:t>
      </w:r>
      <w:proofErr w:type="spellStart"/>
      <w:r>
        <w:t>reclass</w:t>
      </w:r>
      <w:proofErr w:type="spellEnd"/>
      <w:r>
        <w:t xml:space="preserve"> coefficient for the species. Value: 0 ≤ number ≤ 1.</w:t>
      </w:r>
    </w:p>
    <w:p w14:paraId="76486011" w14:textId="77777777" w:rsidR="00B42962" w:rsidRDefault="00B42962" w:rsidP="00B42962">
      <w:pPr>
        <w:pStyle w:val="Heading3"/>
        <w:numPr>
          <w:ilvl w:val="4"/>
          <w:numId w:val="2"/>
        </w:numPr>
        <w:spacing w:after="120"/>
      </w:pPr>
      <w:bookmarkStart w:id="53" w:name="_Toc492623204"/>
      <w:proofErr w:type="spellStart"/>
      <w:r>
        <w:t>ForestTypeTable</w:t>
      </w:r>
      <w:bookmarkEnd w:id="53"/>
      <w:proofErr w:type="spellEnd"/>
    </w:p>
    <w:p w14:paraId="519A59B8" w14:textId="52B852E1" w:rsidR="00DE1E7E" w:rsidRDefault="00DE1E7E" w:rsidP="00B42962">
      <w:pPr>
        <w:pStyle w:val="textbody"/>
        <w:ind w:left="1530"/>
      </w:pPr>
      <w:r>
        <w:t xml:space="preserve">The </w:t>
      </w:r>
      <w:proofErr w:type="spellStart"/>
      <w:r>
        <w:t>ForestTypeTable</w:t>
      </w:r>
      <w:proofErr w:type="spellEnd"/>
      <w:r>
        <w:t xml:space="preserve"> defines which species contribute to </w:t>
      </w:r>
      <w:r w:rsidR="00B42962">
        <w:t xml:space="preserve">the dominance of </w:t>
      </w:r>
      <w:r>
        <w:t>each user-defined forest type.  The reclassification follows the rules of either Age Reclassification Output or Biomass Reclassification Output, depending on which form of succession is being used (see section</w:t>
      </w:r>
      <w:r w:rsidR="00E663FE">
        <w:t xml:space="preserve"> </w:t>
      </w:r>
      <w:r w:rsidR="00FF1ADF">
        <w:fldChar w:fldCharType="begin"/>
      </w:r>
      <w:r w:rsidR="00FF1ADF">
        <w:instrText xml:space="preserve"> REF _Ref490058537 \r \h </w:instrText>
      </w:r>
      <w:r w:rsidR="00FF1ADF">
        <w:fldChar w:fldCharType="separate"/>
      </w:r>
      <w:r w:rsidR="00FF1ADF">
        <w:t>1.1</w:t>
      </w:r>
      <w:r w:rsidR="00FF1ADF">
        <w:fldChar w:fldCharType="end"/>
      </w:r>
      <w:r w:rsidR="00B42962">
        <w:t xml:space="preserve"> for reclassification details).  E</w:t>
      </w:r>
      <w:r>
        <w:t>ach site is assigned to one forest type.  If a site has no cohorts present for any species listed, it is not assigned to any forest type (0 value).</w:t>
      </w:r>
      <w:r w:rsidR="00B42962">
        <w:t xml:space="preserve">  Not all species need to be included and a species may be listed in more than one forest type.  If a species’ name is preceded by a minus sign (‘-‘) then it is subtracted from the forest type’s dominance value (there must be no whitespace between the minus sign and the species name).</w:t>
      </w:r>
    </w:p>
    <w:p w14:paraId="2970D744" w14:textId="77777777" w:rsidR="00DE1E7E" w:rsidRPr="00DE1E7E" w:rsidRDefault="00DE1E7E" w:rsidP="00DE1E7E">
      <w:pPr>
        <w:pStyle w:val="textbody"/>
        <w:ind w:left="1530"/>
        <w:rPr>
          <w:rFonts w:ascii="Courier New" w:hAnsi="Courier New" w:cs="Courier New"/>
          <w:sz w:val="20"/>
          <w:szCs w:val="20"/>
        </w:rPr>
      </w:pPr>
      <w:proofErr w:type="spellStart"/>
      <w:r w:rsidRPr="00DE1E7E">
        <w:rPr>
          <w:rFonts w:ascii="Courier New" w:hAnsi="Courier New" w:cs="Courier New"/>
          <w:sz w:val="20"/>
          <w:szCs w:val="20"/>
        </w:rPr>
        <w:t>ForestTypeTable</w:t>
      </w:r>
      <w:proofErr w:type="spellEnd"/>
    </w:p>
    <w:p w14:paraId="68FF02FF" w14:textId="77777777" w:rsidR="00DE1E7E" w:rsidRPr="00DE1E7E" w:rsidRDefault="00DE1E7E" w:rsidP="00DE1E7E">
      <w:pPr>
        <w:pStyle w:val="textbody"/>
        <w:ind w:left="1530"/>
        <w:rPr>
          <w:rFonts w:ascii="Courier New" w:hAnsi="Courier New" w:cs="Courier New"/>
          <w:sz w:val="20"/>
          <w:szCs w:val="20"/>
        </w:rPr>
      </w:pPr>
      <w:r w:rsidRPr="00DE1E7E">
        <w:rPr>
          <w:rFonts w:ascii="Courier New" w:hAnsi="Courier New" w:cs="Courier New"/>
          <w:sz w:val="20"/>
          <w:szCs w:val="20"/>
        </w:rPr>
        <w:t>&gt;&gt;</w:t>
      </w:r>
      <w:r w:rsidRPr="00DE1E7E">
        <w:rPr>
          <w:rFonts w:ascii="Courier New" w:hAnsi="Courier New" w:cs="Courier New"/>
          <w:sz w:val="20"/>
          <w:szCs w:val="20"/>
        </w:rPr>
        <w:tab/>
        <w:t>Forest Type</w:t>
      </w:r>
      <w:r w:rsidRPr="00DE1E7E">
        <w:rPr>
          <w:rFonts w:ascii="Courier New" w:hAnsi="Courier New" w:cs="Courier New"/>
          <w:sz w:val="20"/>
          <w:szCs w:val="20"/>
        </w:rPr>
        <w:tab/>
      </w:r>
      <w:r w:rsidRPr="00DE1E7E">
        <w:rPr>
          <w:rFonts w:ascii="Courier New" w:hAnsi="Courier New" w:cs="Courier New"/>
          <w:sz w:val="20"/>
          <w:szCs w:val="20"/>
        </w:rPr>
        <w:tab/>
        <w:t>Species</w:t>
      </w:r>
    </w:p>
    <w:p w14:paraId="1A22F2CA" w14:textId="77777777" w:rsidR="00DE1E7E" w:rsidRPr="00DE1E7E" w:rsidRDefault="00DE1E7E" w:rsidP="00DE1E7E">
      <w:pPr>
        <w:pStyle w:val="textbody"/>
        <w:ind w:left="1530"/>
        <w:rPr>
          <w:rFonts w:ascii="Courier New" w:hAnsi="Courier New" w:cs="Courier New"/>
          <w:sz w:val="20"/>
          <w:szCs w:val="20"/>
        </w:rPr>
      </w:pPr>
      <w:r w:rsidRPr="00DE1E7E">
        <w:rPr>
          <w:rFonts w:ascii="Courier New" w:hAnsi="Courier New" w:cs="Courier New"/>
          <w:sz w:val="20"/>
          <w:szCs w:val="20"/>
        </w:rPr>
        <w:t xml:space="preserve">&gt;&gt; </w:t>
      </w:r>
      <w:r w:rsidRPr="00DE1E7E">
        <w:rPr>
          <w:rFonts w:ascii="Courier New" w:hAnsi="Courier New" w:cs="Courier New"/>
          <w:sz w:val="20"/>
          <w:szCs w:val="20"/>
        </w:rPr>
        <w:tab/>
        <w:t>-----------</w:t>
      </w:r>
      <w:r w:rsidRPr="00DE1E7E">
        <w:rPr>
          <w:rFonts w:ascii="Courier New" w:hAnsi="Courier New" w:cs="Courier New"/>
          <w:sz w:val="20"/>
          <w:szCs w:val="20"/>
        </w:rPr>
        <w:tab/>
      </w:r>
      <w:r w:rsidRPr="00DE1E7E">
        <w:rPr>
          <w:rFonts w:ascii="Courier New" w:hAnsi="Courier New" w:cs="Courier New"/>
          <w:sz w:val="20"/>
          <w:szCs w:val="20"/>
        </w:rPr>
        <w:tab/>
        <w:t>-------</w:t>
      </w:r>
    </w:p>
    <w:p w14:paraId="49C8F66A" w14:textId="77777777" w:rsidR="00DE1E7E" w:rsidRPr="00DE1E7E" w:rsidRDefault="00DE1E7E" w:rsidP="00DE1E7E">
      <w:pPr>
        <w:pStyle w:val="textbody"/>
        <w:ind w:left="1530"/>
        <w:rPr>
          <w:rFonts w:ascii="Courier New" w:hAnsi="Courier New" w:cs="Courier New"/>
          <w:sz w:val="20"/>
          <w:szCs w:val="20"/>
        </w:rPr>
      </w:pPr>
      <w:r w:rsidRPr="00DE1E7E">
        <w:rPr>
          <w:rFonts w:ascii="Courier New" w:hAnsi="Courier New" w:cs="Courier New"/>
          <w:sz w:val="20"/>
          <w:szCs w:val="20"/>
        </w:rPr>
        <w:tab/>
        <w:t>Pine</w:t>
      </w:r>
      <w:r w:rsidRPr="00DE1E7E">
        <w:rPr>
          <w:rFonts w:ascii="Courier New" w:hAnsi="Courier New" w:cs="Courier New"/>
          <w:sz w:val="20"/>
          <w:szCs w:val="20"/>
        </w:rPr>
        <w:tab/>
      </w:r>
      <w:r w:rsidRPr="00DE1E7E">
        <w:rPr>
          <w:rFonts w:ascii="Courier New" w:hAnsi="Courier New" w:cs="Courier New"/>
          <w:sz w:val="20"/>
          <w:szCs w:val="20"/>
        </w:rPr>
        <w:tab/>
      </w:r>
      <w:proofErr w:type="spellStart"/>
      <w:r w:rsidRPr="00DE1E7E">
        <w:rPr>
          <w:rFonts w:ascii="Courier New" w:hAnsi="Courier New" w:cs="Courier New"/>
          <w:sz w:val="20"/>
          <w:szCs w:val="20"/>
        </w:rPr>
        <w:t>pinubank</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pinuresi</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pinustro</w:t>
      </w:r>
      <w:proofErr w:type="spellEnd"/>
    </w:p>
    <w:p w14:paraId="3DA221D7" w14:textId="77777777" w:rsidR="00DE1E7E" w:rsidRPr="00DE1E7E" w:rsidRDefault="00DE1E7E" w:rsidP="00DE1E7E">
      <w:pPr>
        <w:pStyle w:val="textbody"/>
        <w:ind w:left="1530" w:right="0"/>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MapleH</w:t>
      </w:r>
      <w:r w:rsidRPr="00DE1E7E">
        <w:rPr>
          <w:rFonts w:ascii="Courier New" w:hAnsi="Courier New" w:cs="Courier New"/>
          <w:sz w:val="20"/>
          <w:szCs w:val="20"/>
        </w:rPr>
        <w:t>dwd</w:t>
      </w:r>
      <w:proofErr w:type="spellEnd"/>
      <w:r w:rsidRPr="00DE1E7E">
        <w:rPr>
          <w:rFonts w:ascii="Courier New" w:hAnsi="Courier New" w:cs="Courier New"/>
          <w:sz w:val="20"/>
          <w:szCs w:val="20"/>
        </w:rPr>
        <w:tab/>
      </w:r>
      <w:proofErr w:type="spellStart"/>
      <w:r w:rsidRPr="00DE1E7E">
        <w:rPr>
          <w:rFonts w:ascii="Courier New" w:hAnsi="Courier New" w:cs="Courier New"/>
          <w:sz w:val="20"/>
          <w:szCs w:val="20"/>
        </w:rPr>
        <w:t>acersacc</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betualle</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abiebals</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fraxamer</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pinubank</w:t>
      </w:r>
      <w:proofErr w:type="spellEnd"/>
    </w:p>
    <w:p w14:paraId="0FF90D13" w14:textId="77777777" w:rsidR="00DE1E7E" w:rsidRPr="00DE1E7E" w:rsidRDefault="00DE1E7E" w:rsidP="00DE1E7E">
      <w:pPr>
        <w:pStyle w:val="textbody"/>
        <w:ind w:left="1530"/>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SpruceFir</w:t>
      </w:r>
      <w:proofErr w:type="spellEnd"/>
      <w:r>
        <w:rPr>
          <w:rFonts w:ascii="Courier New" w:hAnsi="Courier New" w:cs="Courier New"/>
          <w:sz w:val="20"/>
          <w:szCs w:val="20"/>
        </w:rPr>
        <w:tab/>
      </w:r>
      <w:proofErr w:type="spellStart"/>
      <w:r w:rsidRPr="00DE1E7E">
        <w:rPr>
          <w:rFonts w:ascii="Courier New" w:hAnsi="Courier New" w:cs="Courier New"/>
          <w:sz w:val="20"/>
          <w:szCs w:val="20"/>
        </w:rPr>
        <w:t>piceglau</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picemari</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abiebals</w:t>
      </w:r>
      <w:proofErr w:type="spellEnd"/>
    </w:p>
    <w:p w14:paraId="60774ED1" w14:textId="77777777" w:rsidR="00DE1E7E" w:rsidRPr="00DE1E7E" w:rsidRDefault="00DE1E7E" w:rsidP="00DE1E7E">
      <w:pPr>
        <w:pStyle w:val="textbody"/>
        <w:ind w:left="1530"/>
        <w:rPr>
          <w:rFonts w:ascii="Courier New" w:hAnsi="Courier New" w:cs="Courier New"/>
          <w:sz w:val="20"/>
          <w:szCs w:val="20"/>
        </w:rPr>
      </w:pPr>
      <w:r w:rsidRPr="00DE1E7E">
        <w:rPr>
          <w:rFonts w:ascii="Courier New" w:hAnsi="Courier New" w:cs="Courier New"/>
          <w:sz w:val="20"/>
          <w:szCs w:val="20"/>
        </w:rPr>
        <w:tab/>
        <w:t>Other</w:t>
      </w:r>
      <w:r w:rsidRPr="00DE1E7E">
        <w:rPr>
          <w:rFonts w:ascii="Courier New" w:hAnsi="Courier New" w:cs="Courier New"/>
          <w:sz w:val="20"/>
          <w:szCs w:val="20"/>
        </w:rPr>
        <w:tab/>
      </w:r>
      <w:r w:rsidRPr="00DE1E7E">
        <w:rPr>
          <w:rFonts w:ascii="Courier New" w:hAnsi="Courier New" w:cs="Courier New"/>
          <w:sz w:val="20"/>
          <w:szCs w:val="20"/>
        </w:rPr>
        <w:tab/>
      </w:r>
      <w:proofErr w:type="spellStart"/>
      <w:r w:rsidRPr="00DE1E7E">
        <w:rPr>
          <w:rFonts w:ascii="Courier New" w:hAnsi="Courier New" w:cs="Courier New"/>
          <w:sz w:val="20"/>
          <w:szCs w:val="20"/>
        </w:rPr>
        <w:t>poputrem</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betupapy</w:t>
      </w:r>
      <w:proofErr w:type="spellEnd"/>
    </w:p>
    <w:p w14:paraId="5C179B9D" w14:textId="77777777" w:rsidR="00013A20" w:rsidRDefault="00DE1E7E" w:rsidP="00DE1E7E">
      <w:pPr>
        <w:pStyle w:val="Heading3"/>
        <w:numPr>
          <w:ilvl w:val="4"/>
          <w:numId w:val="2"/>
        </w:numPr>
        <w:spacing w:after="120"/>
      </w:pPr>
      <w:bookmarkStart w:id="54" w:name="_Ref490058494"/>
      <w:bookmarkStart w:id="55" w:name="_Toc492623205"/>
      <w:proofErr w:type="spellStart"/>
      <w:r>
        <w:t>SuitabilityTable</w:t>
      </w:r>
      <w:bookmarkEnd w:id="54"/>
      <w:bookmarkEnd w:id="55"/>
      <w:proofErr w:type="spellEnd"/>
    </w:p>
    <w:p w14:paraId="10B9C143" w14:textId="77777777" w:rsidR="0050227F" w:rsidRDefault="00DE1E7E" w:rsidP="00917AF2">
      <w:pPr>
        <w:pStyle w:val="textbody"/>
        <w:ind w:left="1166"/>
      </w:pPr>
      <w:r>
        <w:t xml:space="preserve">The </w:t>
      </w:r>
      <w:proofErr w:type="spellStart"/>
      <w:r>
        <w:t>SuitabilityTable</w:t>
      </w:r>
      <w:proofErr w:type="spellEnd"/>
      <w:r>
        <w:t xml:space="preserve"> defines the suitability value for each forest type across multiple age ranges. </w:t>
      </w:r>
      <w:r w:rsidRPr="00DE1E7E">
        <w:t xml:space="preserve"> </w:t>
      </w:r>
      <w:r>
        <w:t>The first line provides the maximum age in years for each age class.  There must be at least one age</w:t>
      </w:r>
      <w:r w:rsidR="0033736D">
        <w:t xml:space="preserve"> class</w:t>
      </w:r>
      <w:r>
        <w:t xml:space="preserve"> provided, and there is no limit on how many age classes can be used, although maximum ages must be integer values.</w:t>
      </w:r>
    </w:p>
    <w:p w14:paraId="4137D80B" w14:textId="77777777" w:rsidR="00A94197" w:rsidRDefault="0050227F" w:rsidP="00387EB2">
      <w:pPr>
        <w:pStyle w:val="textbody"/>
        <w:ind w:left="1170"/>
      </w:pPr>
      <w:r>
        <w:lastRenderedPageBreak/>
        <w:t xml:space="preserve">The age classes define the age ranges within which the dominant age is evaluated.  The dominant age is the age class that contains the most cohorts (Age-only) or most biomass (Biomass) among the species identified as contributing to the dominant forest type.  For example, if the dominant forest type is ‘Pine’, then only cohorts of the species listed in the </w:t>
      </w:r>
      <w:proofErr w:type="spellStart"/>
      <w:r>
        <w:t>ForestTypeTable</w:t>
      </w:r>
      <w:proofErr w:type="spellEnd"/>
      <w:r>
        <w:t xml:space="preserve"> in the ‘Pine’ forest type are considered</w:t>
      </w:r>
      <w:r w:rsidR="00A94197">
        <w:t xml:space="preserve"> when determining dominant age.  The number of cohorts, or cohort biomass, is summed within each age class and the age class with the highest value is considered the dominant age class.</w:t>
      </w:r>
    </w:p>
    <w:p w14:paraId="1667FA63" w14:textId="77777777" w:rsidR="00DE1E7E" w:rsidRDefault="00DE1E7E" w:rsidP="00387EB2">
      <w:pPr>
        <w:pStyle w:val="textbody"/>
        <w:ind w:left="1170"/>
      </w:pPr>
      <w:r>
        <w:t>The remaining lines in the table define the suitability values for each forest type</w:t>
      </w:r>
      <w:r w:rsidR="00EE6EDB">
        <w:t xml:space="preserve"> and age </w:t>
      </w:r>
      <w:r w:rsidR="00A94197">
        <w:t xml:space="preserve">class </w:t>
      </w:r>
      <w:r w:rsidR="00EE6EDB">
        <w:t>combination</w:t>
      </w:r>
      <w:r>
        <w:t xml:space="preserve"> by listing the forest type (which must match a forest type in the </w:t>
      </w:r>
      <w:proofErr w:type="spellStart"/>
      <w:r>
        <w:t>ForestTypeTable</w:t>
      </w:r>
      <w:proofErr w:type="spellEnd"/>
      <w:r>
        <w:t xml:space="preserve"> above) and a suitability value for each age class.  The number of suitability values must match the number of age classes defined by the first line of this table.  Forest types in the </w:t>
      </w:r>
      <w:proofErr w:type="spellStart"/>
      <w:r>
        <w:t>ForestTypeTable</w:t>
      </w:r>
      <w:proofErr w:type="spellEnd"/>
      <w:r>
        <w:t xml:space="preserve"> that are not listed in the </w:t>
      </w:r>
      <w:proofErr w:type="spellStart"/>
      <w:r>
        <w:t>SuitabilityTable</w:t>
      </w:r>
      <w:proofErr w:type="spellEnd"/>
      <w:r>
        <w:t xml:space="preserve"> are assumed to have a value of 0 for all age classes</w:t>
      </w:r>
      <w:r w:rsidR="00EE6EDB">
        <w:t>.  Suitability values in the table must be integer values but have no other restrictions.</w:t>
      </w:r>
    </w:p>
    <w:p w14:paraId="2DFD5A05" w14:textId="77777777" w:rsidR="00DE1E7E" w:rsidRPr="00DE1E7E" w:rsidRDefault="00DE1E7E" w:rsidP="00DE1E7E">
      <w:pPr>
        <w:pStyle w:val="textbody"/>
        <w:ind w:left="1800"/>
        <w:rPr>
          <w:rFonts w:ascii="Courier New" w:hAnsi="Courier New" w:cs="Courier New"/>
          <w:sz w:val="20"/>
          <w:szCs w:val="20"/>
        </w:rPr>
      </w:pPr>
      <w:proofErr w:type="spellStart"/>
      <w:r w:rsidRPr="00DE1E7E">
        <w:rPr>
          <w:rFonts w:ascii="Courier New" w:hAnsi="Courier New" w:cs="Courier New"/>
          <w:sz w:val="20"/>
          <w:szCs w:val="20"/>
        </w:rPr>
        <w:t>SuitabilityTable</w:t>
      </w:r>
      <w:proofErr w:type="spellEnd"/>
    </w:p>
    <w:p w14:paraId="6B73322D" w14:textId="77777777" w:rsidR="00DE1E7E" w:rsidRPr="00DE1E7E" w:rsidRDefault="00DE1E7E" w:rsidP="00DE1E7E">
      <w:pPr>
        <w:pStyle w:val="textbody"/>
        <w:ind w:left="1800"/>
        <w:rPr>
          <w:rFonts w:ascii="Courier New" w:hAnsi="Courier New" w:cs="Courier New"/>
          <w:sz w:val="20"/>
          <w:szCs w:val="20"/>
        </w:rPr>
      </w:pPr>
      <w:r w:rsidRPr="00DE1E7E">
        <w:rPr>
          <w:rFonts w:ascii="Courier New" w:hAnsi="Courier New" w:cs="Courier New"/>
          <w:sz w:val="20"/>
          <w:szCs w:val="20"/>
        </w:rPr>
        <w:t xml:space="preserve">&lt;&lt; </w:t>
      </w:r>
      <w:proofErr w:type="spellStart"/>
      <w:r w:rsidRPr="00DE1E7E">
        <w:rPr>
          <w:rFonts w:ascii="Courier New" w:hAnsi="Courier New" w:cs="Courier New"/>
          <w:sz w:val="20"/>
          <w:szCs w:val="20"/>
        </w:rPr>
        <w:t>ForestType</w:t>
      </w:r>
      <w:proofErr w:type="spellEnd"/>
      <w:r w:rsidRPr="00DE1E7E">
        <w:rPr>
          <w:rFonts w:ascii="Courier New" w:hAnsi="Courier New" w:cs="Courier New"/>
          <w:sz w:val="20"/>
          <w:szCs w:val="20"/>
        </w:rPr>
        <w:tab/>
      </w:r>
      <w:r w:rsidRPr="00DE1E7E">
        <w:rPr>
          <w:rFonts w:ascii="Courier New" w:hAnsi="Courier New" w:cs="Courier New"/>
          <w:sz w:val="20"/>
          <w:szCs w:val="20"/>
        </w:rPr>
        <w:tab/>
        <w:t>Maximum Age Values</w:t>
      </w:r>
    </w:p>
    <w:p w14:paraId="3D58E9AD" w14:textId="77777777" w:rsidR="00DE1E7E" w:rsidRPr="00DE1E7E" w:rsidRDefault="00DE1E7E" w:rsidP="00DE1E7E">
      <w:pPr>
        <w:pStyle w:val="textbody"/>
        <w:ind w:left="1800"/>
        <w:rPr>
          <w:rFonts w:ascii="Courier New" w:hAnsi="Courier New" w:cs="Courier New"/>
          <w:sz w:val="20"/>
          <w:szCs w:val="20"/>
        </w:rPr>
      </w:pPr>
      <w:r w:rsidRPr="00DE1E7E">
        <w:rPr>
          <w:rFonts w:ascii="Courier New" w:hAnsi="Courier New" w:cs="Courier New"/>
          <w:sz w:val="20"/>
          <w:szCs w:val="20"/>
        </w:rPr>
        <w:t>&lt;&lt; ----------</w:t>
      </w:r>
      <w:r w:rsidRPr="00DE1E7E">
        <w:rPr>
          <w:rFonts w:ascii="Courier New" w:hAnsi="Courier New" w:cs="Courier New"/>
          <w:sz w:val="20"/>
          <w:szCs w:val="20"/>
        </w:rPr>
        <w:tab/>
      </w:r>
      <w:r w:rsidRPr="00DE1E7E">
        <w:rPr>
          <w:rFonts w:ascii="Courier New" w:hAnsi="Courier New" w:cs="Courier New"/>
          <w:sz w:val="20"/>
          <w:szCs w:val="20"/>
        </w:rPr>
        <w:tab/>
        <w:t>-------------------</w:t>
      </w:r>
    </w:p>
    <w:p w14:paraId="1709591B" w14:textId="77777777" w:rsidR="00DE1E7E" w:rsidRPr="00DE1E7E" w:rsidRDefault="00DE1E7E" w:rsidP="00DE1E7E">
      <w:pPr>
        <w:pStyle w:val="textbody"/>
        <w:ind w:left="1800"/>
        <w:rPr>
          <w:rFonts w:ascii="Courier New" w:hAnsi="Courier New" w:cs="Courier New"/>
          <w:sz w:val="20"/>
          <w:szCs w:val="20"/>
        </w:rPr>
      </w:pPr>
      <w:r w:rsidRPr="00DE1E7E">
        <w:rPr>
          <w:rFonts w:ascii="Courier New" w:hAnsi="Courier New" w:cs="Courier New"/>
          <w:sz w:val="20"/>
          <w:szCs w:val="20"/>
        </w:rPr>
        <w:tab/>
      </w:r>
      <w:r w:rsidRPr="00DE1E7E">
        <w:rPr>
          <w:rFonts w:ascii="Courier New" w:hAnsi="Courier New" w:cs="Courier New"/>
          <w:sz w:val="20"/>
          <w:szCs w:val="20"/>
        </w:rPr>
        <w:tab/>
      </w:r>
      <w:r w:rsidRPr="00DE1E7E">
        <w:rPr>
          <w:rFonts w:ascii="Courier New" w:hAnsi="Courier New" w:cs="Courier New"/>
          <w:sz w:val="20"/>
          <w:szCs w:val="20"/>
        </w:rPr>
        <w:tab/>
      </w:r>
      <w:r>
        <w:rPr>
          <w:rFonts w:ascii="Courier New" w:hAnsi="Courier New" w:cs="Courier New"/>
          <w:sz w:val="20"/>
          <w:szCs w:val="20"/>
        </w:rPr>
        <w:tab/>
      </w:r>
      <w:r w:rsidRPr="00DE1E7E">
        <w:rPr>
          <w:rFonts w:ascii="Courier New" w:hAnsi="Courier New" w:cs="Courier New"/>
          <w:sz w:val="20"/>
          <w:szCs w:val="20"/>
        </w:rPr>
        <w:t>10</w:t>
      </w:r>
      <w:r w:rsidRPr="00DE1E7E">
        <w:rPr>
          <w:rFonts w:ascii="Courier New" w:hAnsi="Courier New" w:cs="Courier New"/>
          <w:sz w:val="20"/>
          <w:szCs w:val="20"/>
        </w:rPr>
        <w:tab/>
        <w:t>30</w:t>
      </w:r>
      <w:r w:rsidRPr="00DE1E7E">
        <w:rPr>
          <w:rFonts w:ascii="Courier New" w:hAnsi="Courier New" w:cs="Courier New"/>
          <w:sz w:val="20"/>
          <w:szCs w:val="20"/>
        </w:rPr>
        <w:tab/>
        <w:t>999</w:t>
      </w:r>
    </w:p>
    <w:p w14:paraId="5CAC30AE" w14:textId="77777777" w:rsidR="00DE1E7E" w:rsidRPr="00DE1E7E" w:rsidRDefault="00DE1E7E" w:rsidP="00DE1E7E">
      <w:pPr>
        <w:pStyle w:val="textbody"/>
        <w:ind w:left="1800"/>
        <w:rPr>
          <w:rFonts w:ascii="Courier New" w:hAnsi="Courier New" w:cs="Courier New"/>
          <w:sz w:val="20"/>
          <w:szCs w:val="20"/>
        </w:rPr>
      </w:pPr>
      <w:r w:rsidRPr="00DE1E7E">
        <w:rPr>
          <w:rFonts w:ascii="Courier New" w:hAnsi="Courier New" w:cs="Courier New"/>
          <w:sz w:val="20"/>
          <w:szCs w:val="20"/>
        </w:rPr>
        <w:t>&lt;&lt;</w:t>
      </w:r>
      <w:r w:rsidRPr="00DE1E7E">
        <w:rPr>
          <w:rFonts w:ascii="Courier New" w:hAnsi="Courier New" w:cs="Courier New"/>
          <w:sz w:val="20"/>
          <w:szCs w:val="20"/>
        </w:rPr>
        <w:tab/>
      </w:r>
      <w:r w:rsidRPr="00DE1E7E">
        <w:rPr>
          <w:rFonts w:ascii="Courier New" w:hAnsi="Courier New" w:cs="Courier New"/>
          <w:sz w:val="20"/>
          <w:szCs w:val="20"/>
        </w:rPr>
        <w:tab/>
      </w:r>
      <w:r w:rsidRPr="00DE1E7E">
        <w:rPr>
          <w:rFonts w:ascii="Courier New" w:hAnsi="Courier New" w:cs="Courier New"/>
          <w:sz w:val="20"/>
          <w:szCs w:val="20"/>
        </w:rPr>
        <w:tab/>
      </w:r>
      <w:r>
        <w:rPr>
          <w:rFonts w:ascii="Courier New" w:hAnsi="Courier New" w:cs="Courier New"/>
          <w:sz w:val="20"/>
          <w:szCs w:val="20"/>
        </w:rPr>
        <w:tab/>
      </w:r>
      <w:r w:rsidRPr="00DE1E7E">
        <w:rPr>
          <w:rFonts w:ascii="Courier New" w:hAnsi="Courier New" w:cs="Courier New"/>
          <w:sz w:val="20"/>
          <w:szCs w:val="20"/>
        </w:rPr>
        <w:t>Suitability Values</w:t>
      </w:r>
    </w:p>
    <w:p w14:paraId="54D4752D" w14:textId="77777777" w:rsidR="00DE1E7E" w:rsidRPr="00DE1E7E" w:rsidRDefault="00DE1E7E" w:rsidP="00DE1E7E">
      <w:pPr>
        <w:pStyle w:val="textbody"/>
        <w:ind w:left="1800"/>
        <w:rPr>
          <w:rFonts w:ascii="Courier New" w:hAnsi="Courier New" w:cs="Courier New"/>
          <w:sz w:val="20"/>
          <w:szCs w:val="20"/>
        </w:rPr>
      </w:pPr>
      <w:r w:rsidRPr="00DE1E7E">
        <w:rPr>
          <w:rFonts w:ascii="Courier New" w:hAnsi="Courier New" w:cs="Courier New"/>
          <w:sz w:val="20"/>
          <w:szCs w:val="20"/>
        </w:rPr>
        <w:t>&lt;&lt;</w:t>
      </w:r>
      <w:r w:rsidRPr="00DE1E7E">
        <w:rPr>
          <w:rFonts w:ascii="Courier New" w:hAnsi="Courier New" w:cs="Courier New"/>
          <w:sz w:val="20"/>
          <w:szCs w:val="20"/>
        </w:rPr>
        <w:tab/>
      </w:r>
      <w:r w:rsidRPr="00DE1E7E">
        <w:rPr>
          <w:rFonts w:ascii="Courier New" w:hAnsi="Courier New" w:cs="Courier New"/>
          <w:sz w:val="20"/>
          <w:szCs w:val="20"/>
        </w:rPr>
        <w:tab/>
      </w:r>
      <w:r w:rsidRPr="00DE1E7E">
        <w:rPr>
          <w:rFonts w:ascii="Courier New" w:hAnsi="Courier New" w:cs="Courier New"/>
          <w:sz w:val="20"/>
          <w:szCs w:val="20"/>
        </w:rPr>
        <w:tab/>
      </w:r>
      <w:r>
        <w:rPr>
          <w:rFonts w:ascii="Courier New" w:hAnsi="Courier New" w:cs="Courier New"/>
          <w:sz w:val="20"/>
          <w:szCs w:val="20"/>
        </w:rPr>
        <w:tab/>
      </w:r>
      <w:r w:rsidRPr="00DE1E7E">
        <w:rPr>
          <w:rFonts w:ascii="Courier New" w:hAnsi="Courier New" w:cs="Courier New"/>
          <w:sz w:val="20"/>
          <w:szCs w:val="20"/>
        </w:rPr>
        <w:t>-------------------</w:t>
      </w:r>
    </w:p>
    <w:p w14:paraId="75A023C0" w14:textId="77777777" w:rsidR="00DE1E7E" w:rsidRPr="00DE1E7E" w:rsidRDefault="00DE1E7E" w:rsidP="00DE1E7E">
      <w:pPr>
        <w:pStyle w:val="textbody"/>
        <w:ind w:left="1800"/>
        <w:rPr>
          <w:rFonts w:ascii="Courier New" w:hAnsi="Courier New" w:cs="Courier New"/>
          <w:sz w:val="20"/>
          <w:szCs w:val="20"/>
        </w:rPr>
      </w:pPr>
      <w:r w:rsidRPr="00DE1E7E">
        <w:rPr>
          <w:rFonts w:ascii="Courier New" w:hAnsi="Courier New" w:cs="Courier New"/>
          <w:sz w:val="20"/>
          <w:szCs w:val="20"/>
        </w:rPr>
        <w:t>Pine</w:t>
      </w:r>
      <w:r w:rsidRPr="00DE1E7E">
        <w:rPr>
          <w:rFonts w:ascii="Courier New" w:hAnsi="Courier New" w:cs="Courier New"/>
          <w:sz w:val="20"/>
          <w:szCs w:val="20"/>
        </w:rPr>
        <w:tab/>
      </w:r>
      <w:r w:rsidRPr="00DE1E7E">
        <w:rPr>
          <w:rFonts w:ascii="Courier New" w:hAnsi="Courier New" w:cs="Courier New"/>
          <w:sz w:val="20"/>
          <w:szCs w:val="20"/>
        </w:rPr>
        <w:tab/>
      </w:r>
      <w:r w:rsidRPr="00DE1E7E">
        <w:rPr>
          <w:rFonts w:ascii="Courier New" w:hAnsi="Courier New" w:cs="Courier New"/>
          <w:sz w:val="20"/>
          <w:szCs w:val="20"/>
        </w:rPr>
        <w:tab/>
        <w:t>0</w:t>
      </w:r>
      <w:r w:rsidRPr="00DE1E7E">
        <w:rPr>
          <w:rFonts w:ascii="Courier New" w:hAnsi="Courier New" w:cs="Courier New"/>
          <w:sz w:val="20"/>
          <w:szCs w:val="20"/>
        </w:rPr>
        <w:tab/>
        <w:t>1</w:t>
      </w:r>
      <w:r w:rsidRPr="00DE1E7E">
        <w:rPr>
          <w:rFonts w:ascii="Courier New" w:hAnsi="Courier New" w:cs="Courier New"/>
          <w:sz w:val="20"/>
          <w:szCs w:val="20"/>
        </w:rPr>
        <w:tab/>
        <w:t>2</w:t>
      </w:r>
    </w:p>
    <w:p w14:paraId="1B8865E0" w14:textId="77777777" w:rsidR="00DE1E7E" w:rsidRPr="00DE1E7E" w:rsidRDefault="00DE1E7E" w:rsidP="00DE1E7E">
      <w:pPr>
        <w:pStyle w:val="textbody"/>
        <w:ind w:left="1800"/>
        <w:rPr>
          <w:rFonts w:ascii="Courier New" w:hAnsi="Courier New" w:cs="Courier New"/>
          <w:sz w:val="20"/>
          <w:szCs w:val="20"/>
        </w:rPr>
      </w:pPr>
      <w:proofErr w:type="spellStart"/>
      <w:r>
        <w:rPr>
          <w:rFonts w:ascii="Courier New" w:hAnsi="Courier New" w:cs="Courier New"/>
          <w:sz w:val="20"/>
          <w:szCs w:val="20"/>
        </w:rPr>
        <w:t>MapleH</w:t>
      </w:r>
      <w:r w:rsidRPr="00DE1E7E">
        <w:rPr>
          <w:rFonts w:ascii="Courier New" w:hAnsi="Courier New" w:cs="Courier New"/>
          <w:sz w:val="20"/>
          <w:szCs w:val="20"/>
        </w:rPr>
        <w:t>d</w:t>
      </w:r>
      <w:r>
        <w:rPr>
          <w:rFonts w:ascii="Courier New" w:hAnsi="Courier New" w:cs="Courier New"/>
          <w:sz w:val="20"/>
          <w:szCs w:val="20"/>
        </w:rPr>
        <w:t>w</w:t>
      </w:r>
      <w:r w:rsidRPr="00DE1E7E">
        <w:rPr>
          <w:rFonts w:ascii="Courier New" w:hAnsi="Courier New" w:cs="Courier New"/>
          <w:sz w:val="20"/>
          <w:szCs w:val="20"/>
        </w:rPr>
        <w:t>d</w:t>
      </w:r>
      <w:proofErr w:type="spellEnd"/>
      <w:r w:rsidRPr="00DE1E7E">
        <w:rPr>
          <w:rFonts w:ascii="Courier New" w:hAnsi="Courier New" w:cs="Courier New"/>
          <w:sz w:val="20"/>
          <w:szCs w:val="20"/>
        </w:rPr>
        <w:tab/>
      </w:r>
      <w:r>
        <w:rPr>
          <w:rFonts w:ascii="Courier New" w:hAnsi="Courier New" w:cs="Courier New"/>
          <w:sz w:val="20"/>
          <w:szCs w:val="20"/>
        </w:rPr>
        <w:tab/>
      </w:r>
      <w:r w:rsidRPr="00DE1E7E">
        <w:rPr>
          <w:rFonts w:ascii="Courier New" w:hAnsi="Courier New" w:cs="Courier New"/>
          <w:sz w:val="20"/>
          <w:szCs w:val="20"/>
        </w:rPr>
        <w:t>0</w:t>
      </w:r>
      <w:r w:rsidRPr="00DE1E7E">
        <w:rPr>
          <w:rFonts w:ascii="Courier New" w:hAnsi="Courier New" w:cs="Courier New"/>
          <w:sz w:val="20"/>
          <w:szCs w:val="20"/>
        </w:rPr>
        <w:tab/>
        <w:t>0</w:t>
      </w:r>
      <w:r w:rsidRPr="00DE1E7E">
        <w:rPr>
          <w:rFonts w:ascii="Courier New" w:hAnsi="Courier New" w:cs="Courier New"/>
          <w:sz w:val="20"/>
          <w:szCs w:val="20"/>
        </w:rPr>
        <w:tab/>
        <w:t>1</w:t>
      </w:r>
    </w:p>
    <w:p w14:paraId="5AB91638" w14:textId="77777777" w:rsidR="00DE1E7E" w:rsidRPr="00DE1E7E" w:rsidRDefault="00DE1E7E" w:rsidP="00DE1E7E">
      <w:pPr>
        <w:pStyle w:val="textbody"/>
        <w:ind w:left="1800"/>
        <w:rPr>
          <w:rFonts w:ascii="Courier New" w:hAnsi="Courier New" w:cs="Courier New"/>
          <w:sz w:val="20"/>
          <w:szCs w:val="20"/>
        </w:rPr>
      </w:pPr>
      <w:proofErr w:type="spellStart"/>
      <w:r w:rsidRPr="00DE1E7E">
        <w:rPr>
          <w:rFonts w:ascii="Courier New" w:hAnsi="Courier New" w:cs="Courier New"/>
          <w:sz w:val="20"/>
          <w:szCs w:val="20"/>
        </w:rPr>
        <w:t>SpruceFir</w:t>
      </w:r>
      <w:proofErr w:type="spellEnd"/>
      <w:r w:rsidRPr="00DE1E7E">
        <w:rPr>
          <w:rFonts w:ascii="Courier New" w:hAnsi="Courier New" w:cs="Courier New"/>
          <w:sz w:val="20"/>
          <w:szCs w:val="20"/>
        </w:rPr>
        <w:tab/>
      </w:r>
      <w:r w:rsidRPr="00DE1E7E">
        <w:rPr>
          <w:rFonts w:ascii="Courier New" w:hAnsi="Courier New" w:cs="Courier New"/>
          <w:sz w:val="20"/>
          <w:szCs w:val="20"/>
        </w:rPr>
        <w:tab/>
        <w:t>0</w:t>
      </w:r>
      <w:r w:rsidRPr="00DE1E7E">
        <w:rPr>
          <w:rFonts w:ascii="Courier New" w:hAnsi="Courier New" w:cs="Courier New"/>
          <w:sz w:val="20"/>
          <w:szCs w:val="20"/>
        </w:rPr>
        <w:tab/>
        <w:t>0</w:t>
      </w:r>
      <w:r w:rsidRPr="00DE1E7E">
        <w:rPr>
          <w:rFonts w:ascii="Courier New" w:hAnsi="Courier New" w:cs="Courier New"/>
          <w:sz w:val="20"/>
          <w:szCs w:val="20"/>
        </w:rPr>
        <w:tab/>
        <w:t>1</w:t>
      </w:r>
    </w:p>
    <w:p w14:paraId="09964601" w14:textId="77777777" w:rsidR="00013A20" w:rsidRDefault="00DE1E7E" w:rsidP="005211B4">
      <w:pPr>
        <w:pStyle w:val="textbody"/>
        <w:ind w:left="1800"/>
        <w:rPr>
          <w:rFonts w:ascii="Courier New" w:hAnsi="Courier New" w:cs="Courier New"/>
          <w:sz w:val="20"/>
          <w:szCs w:val="20"/>
        </w:rPr>
      </w:pPr>
      <w:r w:rsidRPr="00DE1E7E">
        <w:rPr>
          <w:rFonts w:ascii="Courier New" w:hAnsi="Courier New" w:cs="Courier New"/>
          <w:sz w:val="20"/>
          <w:szCs w:val="20"/>
        </w:rPr>
        <w:t>Other</w:t>
      </w:r>
      <w:r w:rsidRPr="00DE1E7E">
        <w:rPr>
          <w:rFonts w:ascii="Courier New" w:hAnsi="Courier New" w:cs="Courier New"/>
          <w:sz w:val="20"/>
          <w:szCs w:val="20"/>
        </w:rPr>
        <w:tab/>
      </w:r>
      <w:r w:rsidRPr="00DE1E7E">
        <w:rPr>
          <w:rFonts w:ascii="Courier New" w:hAnsi="Courier New" w:cs="Courier New"/>
          <w:sz w:val="20"/>
          <w:szCs w:val="20"/>
        </w:rPr>
        <w:tab/>
      </w:r>
      <w:r w:rsidRPr="00DE1E7E">
        <w:rPr>
          <w:rFonts w:ascii="Courier New" w:hAnsi="Courier New" w:cs="Courier New"/>
          <w:sz w:val="20"/>
          <w:szCs w:val="20"/>
        </w:rPr>
        <w:tab/>
        <w:t>0</w:t>
      </w:r>
      <w:r w:rsidRPr="00DE1E7E">
        <w:rPr>
          <w:rFonts w:ascii="Courier New" w:hAnsi="Courier New" w:cs="Courier New"/>
          <w:sz w:val="20"/>
          <w:szCs w:val="20"/>
        </w:rPr>
        <w:tab/>
        <w:t>0</w:t>
      </w:r>
      <w:r w:rsidRPr="00DE1E7E">
        <w:rPr>
          <w:rFonts w:ascii="Courier New" w:hAnsi="Courier New" w:cs="Courier New"/>
          <w:sz w:val="20"/>
          <w:szCs w:val="20"/>
        </w:rPr>
        <w:tab/>
        <w:t>0</w:t>
      </w:r>
    </w:p>
    <w:p w14:paraId="650837CD" w14:textId="77777777" w:rsidR="00BD0A24" w:rsidRPr="005211B4" w:rsidRDefault="00BD0A24" w:rsidP="005211B4">
      <w:pPr>
        <w:pStyle w:val="textbody"/>
        <w:ind w:left="1800"/>
        <w:rPr>
          <w:rFonts w:ascii="Courier New" w:hAnsi="Courier New" w:cs="Courier New"/>
          <w:sz w:val="20"/>
          <w:szCs w:val="20"/>
        </w:rPr>
      </w:pPr>
    </w:p>
    <w:p w14:paraId="0751B075" w14:textId="77777777" w:rsidR="00020718" w:rsidRDefault="005211B4" w:rsidP="005211B4">
      <w:pPr>
        <w:pStyle w:val="Heading3"/>
        <w:numPr>
          <w:ilvl w:val="3"/>
          <w:numId w:val="2"/>
        </w:numPr>
        <w:spacing w:after="120"/>
      </w:pPr>
      <w:bookmarkStart w:id="56" w:name="_Toc492623206"/>
      <w:proofErr w:type="spellStart"/>
      <w:r>
        <w:t>AgeClass_TimeSince</w:t>
      </w:r>
      <w:r w:rsidR="00A5308E">
        <w:t>Disturbance</w:t>
      </w:r>
      <w:bookmarkEnd w:id="56"/>
      <w:proofErr w:type="spellEnd"/>
    </w:p>
    <w:p w14:paraId="63EB2B14" w14:textId="77777777" w:rsidR="00570B3A" w:rsidRPr="00694F26" w:rsidRDefault="00A5308E" w:rsidP="00570B3A">
      <w:pPr>
        <w:pStyle w:val="textbody"/>
      </w:pPr>
      <w:r>
        <w:t>Using ‘</w:t>
      </w:r>
      <w:proofErr w:type="spellStart"/>
      <w:r>
        <w:t>AgeClass_TimeSinceDisturbance</w:t>
      </w:r>
      <w:proofErr w:type="spellEnd"/>
      <w:r w:rsidR="00570B3A" w:rsidRPr="00D964C9">
        <w:t xml:space="preserve">’ for the </w:t>
      </w:r>
      <w:proofErr w:type="spellStart"/>
      <w:r w:rsidR="00570B3A" w:rsidRPr="00D964C9">
        <w:t>SuitabilityType</w:t>
      </w:r>
      <w:proofErr w:type="spellEnd"/>
      <w:r w:rsidR="00570B3A" w:rsidRPr="00D964C9">
        <w:t xml:space="preserve"> utilizes a reclassification scheme to identify </w:t>
      </w:r>
      <w:r w:rsidR="00217C9F">
        <w:t>the</w:t>
      </w:r>
      <w:r w:rsidR="00A94197">
        <w:t xml:space="preserve"> dominant</w:t>
      </w:r>
      <w:r w:rsidR="00570B3A">
        <w:t xml:space="preserve"> age class</w:t>
      </w:r>
      <w:r>
        <w:t xml:space="preserve"> at the time of the last disturbance</w:t>
      </w:r>
      <w:r w:rsidR="00570B3A" w:rsidRPr="00D964C9">
        <w:t>, a</w:t>
      </w:r>
      <w:r w:rsidR="00570B3A">
        <w:t xml:space="preserve">nd a matrix of </w:t>
      </w:r>
      <w:r w:rsidR="00570B3A" w:rsidRPr="00D964C9">
        <w:t>age classes</w:t>
      </w:r>
      <w:r>
        <w:t xml:space="preserve"> and times since disturbance</w:t>
      </w:r>
      <w:r w:rsidR="00570B3A" w:rsidRPr="00D964C9">
        <w:t xml:space="preserve"> to determine suitability values.  The </w:t>
      </w:r>
      <w:r w:rsidR="00BD0A24">
        <w:t xml:space="preserve">keywords </w:t>
      </w:r>
      <w:r w:rsidR="00570B3A" w:rsidRPr="00D964C9">
        <w:t>‘</w:t>
      </w:r>
      <w:proofErr w:type="spellStart"/>
      <w:r w:rsidR="00570B3A" w:rsidRPr="00D964C9">
        <w:t>SuitabilityTable</w:t>
      </w:r>
      <w:proofErr w:type="spellEnd"/>
      <w:r w:rsidR="00570B3A" w:rsidRPr="00D964C9">
        <w:t xml:space="preserve">’ </w:t>
      </w:r>
      <w:r w:rsidR="00BD0A24">
        <w:t>and ‘</w:t>
      </w:r>
      <w:proofErr w:type="spellStart"/>
      <w:r w:rsidR="00725F3B">
        <w:t>Disturbance</w:t>
      </w:r>
      <w:r w:rsidR="00BD0A24">
        <w:t>Table</w:t>
      </w:r>
      <w:proofErr w:type="spellEnd"/>
      <w:r w:rsidR="00BD0A24">
        <w:t xml:space="preserve">’ </w:t>
      </w:r>
      <w:r w:rsidR="00570B3A" w:rsidRPr="00D964C9">
        <w:t>identify the start of each input type.</w:t>
      </w:r>
    </w:p>
    <w:p w14:paraId="4FE08F68" w14:textId="77777777" w:rsidR="00570B3A" w:rsidRPr="005211B4" w:rsidRDefault="00570B3A" w:rsidP="005211B4">
      <w:pPr>
        <w:pStyle w:val="textbody"/>
      </w:pPr>
    </w:p>
    <w:p w14:paraId="74EA6D42" w14:textId="77777777" w:rsidR="008401C8" w:rsidRDefault="00725F3B" w:rsidP="005211B4">
      <w:pPr>
        <w:pStyle w:val="Heading3"/>
        <w:numPr>
          <w:ilvl w:val="4"/>
          <w:numId w:val="2"/>
        </w:numPr>
        <w:spacing w:after="120"/>
      </w:pPr>
      <w:bookmarkStart w:id="57" w:name="_Toc492623207"/>
      <w:proofErr w:type="spellStart"/>
      <w:r>
        <w:t>Disturbance</w:t>
      </w:r>
      <w:r w:rsidR="005211B4">
        <w:t>Table</w:t>
      </w:r>
      <w:proofErr w:type="spellEnd"/>
      <w:r>
        <w:t xml:space="preserve"> - Fire</w:t>
      </w:r>
      <w:bookmarkEnd w:id="57"/>
    </w:p>
    <w:p w14:paraId="606E6D11" w14:textId="77777777" w:rsidR="008A50F5" w:rsidRDefault="008A50F5" w:rsidP="00387EB2">
      <w:pPr>
        <w:pStyle w:val="textbody"/>
        <w:ind w:left="1170"/>
      </w:pPr>
      <w:r>
        <w:t xml:space="preserve">The </w:t>
      </w:r>
      <w:proofErr w:type="spellStart"/>
      <w:r w:rsidR="00725F3B">
        <w:t>Disturbance</w:t>
      </w:r>
      <w:r>
        <w:t>Table</w:t>
      </w:r>
      <w:proofErr w:type="spellEnd"/>
      <w:r>
        <w:t xml:space="preserve"> </w:t>
      </w:r>
      <w:r w:rsidR="00725F3B">
        <w:t xml:space="preserve">for Fire </w:t>
      </w:r>
      <w:r>
        <w:t xml:space="preserve">defines the </w:t>
      </w:r>
      <w:r w:rsidR="00217C9F">
        <w:t>fire severity classes that are relevant to be tracked for purposes of habitat suitability.</w:t>
      </w:r>
      <w:r w:rsidR="00725F3B">
        <w:t xml:space="preserve">  The keyword ‘Fire’ must follow ‘</w:t>
      </w:r>
      <w:proofErr w:type="spellStart"/>
      <w:r w:rsidR="00725F3B">
        <w:t>DisturbanceTable</w:t>
      </w:r>
      <w:proofErr w:type="spellEnd"/>
      <w:r w:rsidR="00725F3B">
        <w:t xml:space="preserve">’ to designate that the following </w:t>
      </w:r>
      <w:r w:rsidR="00725F3B">
        <w:lastRenderedPageBreak/>
        <w:t>table reflects fire severity classes.</w:t>
      </w:r>
      <w:r w:rsidR="00217C9F">
        <w:t xml:space="preserve">  In some cases only severe (&gt; 3) fires are of interest, while other times low severity or all severities will be relevant.  The </w:t>
      </w:r>
      <w:proofErr w:type="spellStart"/>
      <w:r w:rsidR="00217C9F">
        <w:t>SuitabilityWeight</w:t>
      </w:r>
      <w:proofErr w:type="spellEnd"/>
      <w:r w:rsidR="00217C9F">
        <w:t xml:space="preserve"> for each severity class can be any value between 0 and 1, which determines the relative value of that fire severity for habitat su</w:t>
      </w:r>
      <w:r w:rsidR="00217C9F" w:rsidRPr="00217C9F">
        <w:t xml:space="preserve">itability.  For instance, if a time since fire/age class combination is given a habitat suitability value of 2 in the classification table, and the fire severity class affecting a cell with that combination is given a value of 0.5, the habitat suitability value for the cell would be 1.    </w:t>
      </w:r>
    </w:p>
    <w:p w14:paraId="075B1B31" w14:textId="77777777" w:rsidR="008A50F5" w:rsidRDefault="008A50F5" w:rsidP="008A50F5">
      <w:pPr>
        <w:pStyle w:val="textbody"/>
        <w:ind w:left="1530"/>
        <w:rPr>
          <w:rFonts w:ascii="Courier New" w:hAnsi="Courier New" w:cs="Courier New"/>
          <w:sz w:val="20"/>
          <w:szCs w:val="20"/>
        </w:rPr>
      </w:pPr>
    </w:p>
    <w:p w14:paraId="4D2EDD7F" w14:textId="77777777" w:rsidR="008A50F5" w:rsidRPr="00DE1E7E" w:rsidRDefault="00725F3B" w:rsidP="008A50F5">
      <w:pPr>
        <w:pStyle w:val="textbody"/>
        <w:ind w:left="1530"/>
        <w:rPr>
          <w:rFonts w:ascii="Courier New" w:hAnsi="Courier New" w:cs="Courier New"/>
          <w:sz w:val="20"/>
          <w:szCs w:val="20"/>
        </w:rPr>
      </w:pPr>
      <w:proofErr w:type="spellStart"/>
      <w:r>
        <w:rPr>
          <w:rFonts w:ascii="Courier New" w:hAnsi="Courier New" w:cs="Courier New"/>
          <w:sz w:val="20"/>
          <w:szCs w:val="20"/>
        </w:rPr>
        <w:t>Disturbance</w:t>
      </w:r>
      <w:r w:rsidR="008A50F5" w:rsidRPr="00DE1E7E">
        <w:rPr>
          <w:rFonts w:ascii="Courier New" w:hAnsi="Courier New" w:cs="Courier New"/>
          <w:sz w:val="20"/>
          <w:szCs w:val="20"/>
        </w:rPr>
        <w:t>Table</w:t>
      </w:r>
      <w:proofErr w:type="spellEnd"/>
      <w:r>
        <w:rPr>
          <w:rFonts w:ascii="Courier New" w:hAnsi="Courier New" w:cs="Courier New"/>
          <w:sz w:val="20"/>
          <w:szCs w:val="20"/>
        </w:rPr>
        <w:tab/>
      </w:r>
      <w:r>
        <w:rPr>
          <w:rFonts w:ascii="Courier New" w:hAnsi="Courier New" w:cs="Courier New"/>
          <w:sz w:val="20"/>
          <w:szCs w:val="20"/>
        </w:rPr>
        <w:tab/>
        <w:t>Fire</w:t>
      </w:r>
    </w:p>
    <w:p w14:paraId="19F441E8" w14:textId="77777777" w:rsidR="008A50F5" w:rsidRPr="00DE1E7E" w:rsidRDefault="008A50F5" w:rsidP="008A50F5">
      <w:pPr>
        <w:pStyle w:val="textbody"/>
        <w:ind w:left="1530"/>
        <w:rPr>
          <w:rFonts w:ascii="Courier New" w:hAnsi="Courier New" w:cs="Courier New"/>
          <w:sz w:val="20"/>
          <w:szCs w:val="20"/>
        </w:rPr>
      </w:pPr>
      <w:r>
        <w:rPr>
          <w:rFonts w:ascii="Courier New" w:hAnsi="Courier New" w:cs="Courier New"/>
          <w:sz w:val="20"/>
          <w:szCs w:val="20"/>
        </w:rPr>
        <w:t>&gt;&gt;</w:t>
      </w:r>
      <w:r>
        <w:rPr>
          <w:rFonts w:ascii="Courier New" w:hAnsi="Courier New" w:cs="Courier New"/>
          <w:sz w:val="20"/>
          <w:szCs w:val="20"/>
        </w:rPr>
        <w:tab/>
        <w:t>Fire</w:t>
      </w:r>
      <w:r w:rsidRPr="00DE1E7E">
        <w:rPr>
          <w:rFonts w:ascii="Courier New" w:hAnsi="Courier New" w:cs="Courier New"/>
          <w:sz w:val="20"/>
          <w:szCs w:val="20"/>
        </w:rPr>
        <w:t xml:space="preserve"> </w:t>
      </w:r>
      <w:r>
        <w:rPr>
          <w:rFonts w:ascii="Courier New" w:hAnsi="Courier New" w:cs="Courier New"/>
          <w:sz w:val="20"/>
          <w:szCs w:val="20"/>
        </w:rPr>
        <w:t>Severity Class</w:t>
      </w:r>
      <w:r>
        <w:rPr>
          <w:rFonts w:ascii="Courier New" w:hAnsi="Courier New" w:cs="Courier New"/>
          <w:sz w:val="20"/>
          <w:szCs w:val="20"/>
        </w:rPr>
        <w:tab/>
      </w:r>
      <w:proofErr w:type="spellStart"/>
      <w:r w:rsidR="00217C9F">
        <w:rPr>
          <w:rFonts w:ascii="Courier New" w:hAnsi="Courier New" w:cs="Courier New"/>
          <w:sz w:val="20"/>
          <w:szCs w:val="20"/>
        </w:rPr>
        <w:t>SuitabilityWeight</w:t>
      </w:r>
      <w:proofErr w:type="spellEnd"/>
    </w:p>
    <w:p w14:paraId="4A9122EB" w14:textId="77777777" w:rsidR="008A50F5" w:rsidRPr="00DE1E7E" w:rsidRDefault="008A50F5" w:rsidP="008A50F5">
      <w:pPr>
        <w:pStyle w:val="textbody"/>
        <w:ind w:left="1530"/>
        <w:rPr>
          <w:rFonts w:ascii="Courier New" w:hAnsi="Courier New" w:cs="Courier New"/>
          <w:sz w:val="20"/>
          <w:szCs w:val="20"/>
        </w:rPr>
      </w:pPr>
      <w:r w:rsidRPr="00DE1E7E">
        <w:rPr>
          <w:rFonts w:ascii="Courier New" w:hAnsi="Courier New" w:cs="Courier New"/>
          <w:sz w:val="20"/>
          <w:szCs w:val="20"/>
        </w:rPr>
        <w:t xml:space="preserve">&gt;&gt; </w:t>
      </w:r>
      <w:r w:rsidRPr="00DE1E7E">
        <w:rPr>
          <w:rFonts w:ascii="Courier New" w:hAnsi="Courier New" w:cs="Courier New"/>
          <w:sz w:val="20"/>
          <w:szCs w:val="20"/>
        </w:rPr>
        <w:tab/>
        <w:t>-----------</w:t>
      </w:r>
      <w:r>
        <w:rPr>
          <w:rFonts w:ascii="Courier New" w:hAnsi="Courier New" w:cs="Courier New"/>
          <w:sz w:val="20"/>
          <w:szCs w:val="20"/>
        </w:rPr>
        <w:t>--------</w:t>
      </w:r>
      <w:r>
        <w:rPr>
          <w:rFonts w:ascii="Courier New" w:hAnsi="Courier New" w:cs="Courier New"/>
          <w:sz w:val="20"/>
          <w:szCs w:val="20"/>
        </w:rPr>
        <w:tab/>
      </w:r>
      <w:r w:rsidRPr="00DE1E7E">
        <w:rPr>
          <w:rFonts w:ascii="Courier New" w:hAnsi="Courier New" w:cs="Courier New"/>
          <w:sz w:val="20"/>
          <w:szCs w:val="20"/>
        </w:rPr>
        <w:t>-------</w:t>
      </w:r>
      <w:r>
        <w:rPr>
          <w:rFonts w:ascii="Courier New" w:hAnsi="Courier New" w:cs="Courier New"/>
          <w:sz w:val="20"/>
          <w:szCs w:val="20"/>
        </w:rPr>
        <w:t>-------</w:t>
      </w:r>
      <w:r w:rsidR="00E663FE">
        <w:rPr>
          <w:rFonts w:ascii="Courier New" w:hAnsi="Courier New" w:cs="Courier New"/>
          <w:sz w:val="20"/>
          <w:szCs w:val="20"/>
        </w:rPr>
        <w:t>--</w:t>
      </w:r>
      <w:r>
        <w:rPr>
          <w:rFonts w:ascii="Courier New" w:hAnsi="Courier New" w:cs="Courier New"/>
          <w:sz w:val="20"/>
          <w:szCs w:val="20"/>
        </w:rPr>
        <w:t>-</w:t>
      </w:r>
    </w:p>
    <w:p w14:paraId="3CF56FB5" w14:textId="77777777" w:rsidR="008A50F5" w:rsidRPr="00DE1E7E" w:rsidRDefault="000665F9" w:rsidP="008A50F5">
      <w:pPr>
        <w:pStyle w:val="textbody"/>
        <w:ind w:left="1530"/>
        <w:rPr>
          <w:rFonts w:ascii="Courier New" w:hAnsi="Courier New" w:cs="Courier New"/>
          <w:sz w:val="20"/>
          <w:szCs w:val="20"/>
        </w:rPr>
      </w:pPr>
      <w:r>
        <w:rPr>
          <w:rFonts w:ascii="Courier New" w:hAnsi="Courier New" w:cs="Courier New"/>
          <w:sz w:val="20"/>
          <w:szCs w:val="20"/>
        </w:rPr>
        <w:tab/>
        <w:t>0</w:t>
      </w:r>
      <w:r w:rsidR="008A50F5" w:rsidRPr="00DE1E7E">
        <w:rPr>
          <w:rFonts w:ascii="Courier New" w:hAnsi="Courier New" w:cs="Courier New"/>
          <w:sz w:val="20"/>
          <w:szCs w:val="20"/>
        </w:rPr>
        <w:tab/>
      </w:r>
      <w:r w:rsidR="008A50F5" w:rsidRPr="00DE1E7E">
        <w:rPr>
          <w:rFonts w:ascii="Courier New" w:hAnsi="Courier New" w:cs="Courier New"/>
          <w:sz w:val="20"/>
          <w:szCs w:val="20"/>
        </w:rPr>
        <w:tab/>
      </w:r>
      <w:r>
        <w:rPr>
          <w:rFonts w:ascii="Courier New" w:hAnsi="Courier New" w:cs="Courier New"/>
          <w:sz w:val="20"/>
          <w:szCs w:val="20"/>
        </w:rPr>
        <w:t xml:space="preserve">            0</w:t>
      </w:r>
    </w:p>
    <w:p w14:paraId="2ECB4088" w14:textId="77777777" w:rsidR="008A50F5" w:rsidRPr="00DE1E7E" w:rsidRDefault="000665F9" w:rsidP="008A50F5">
      <w:pPr>
        <w:pStyle w:val="textbody"/>
        <w:ind w:left="1530" w:right="0"/>
        <w:rPr>
          <w:rFonts w:ascii="Courier New" w:hAnsi="Courier New" w:cs="Courier New"/>
          <w:sz w:val="20"/>
          <w:szCs w:val="20"/>
        </w:rPr>
      </w:pPr>
      <w:r>
        <w:rPr>
          <w:rFonts w:ascii="Courier New" w:hAnsi="Courier New" w:cs="Courier New"/>
          <w:sz w:val="20"/>
          <w:szCs w:val="20"/>
        </w:rPr>
        <w:tab/>
        <w:t>1</w:t>
      </w:r>
      <w:r>
        <w:rPr>
          <w:rFonts w:ascii="Courier New" w:hAnsi="Courier New" w:cs="Courier New"/>
          <w:sz w:val="20"/>
          <w:szCs w:val="20"/>
        </w:rPr>
        <w:tab/>
        <w:t xml:space="preserve">                  0 </w:t>
      </w:r>
    </w:p>
    <w:p w14:paraId="467769B6" w14:textId="77777777" w:rsidR="008A50F5" w:rsidRPr="00DE1E7E" w:rsidRDefault="008A50F5" w:rsidP="008A50F5">
      <w:pPr>
        <w:pStyle w:val="textbody"/>
        <w:ind w:left="1530"/>
        <w:rPr>
          <w:rFonts w:ascii="Courier New" w:hAnsi="Courier New" w:cs="Courier New"/>
          <w:sz w:val="20"/>
          <w:szCs w:val="20"/>
        </w:rPr>
      </w:pPr>
      <w:r>
        <w:rPr>
          <w:rFonts w:ascii="Courier New" w:hAnsi="Courier New" w:cs="Courier New"/>
          <w:sz w:val="20"/>
          <w:szCs w:val="20"/>
        </w:rPr>
        <w:tab/>
      </w:r>
      <w:r w:rsidR="000665F9">
        <w:rPr>
          <w:rFonts w:ascii="Courier New" w:hAnsi="Courier New" w:cs="Courier New"/>
          <w:sz w:val="20"/>
          <w:szCs w:val="20"/>
        </w:rPr>
        <w:t>2</w:t>
      </w:r>
      <w:r>
        <w:rPr>
          <w:rFonts w:ascii="Courier New" w:hAnsi="Courier New" w:cs="Courier New"/>
          <w:sz w:val="20"/>
          <w:szCs w:val="20"/>
        </w:rPr>
        <w:tab/>
      </w:r>
      <w:r w:rsidR="000665F9">
        <w:rPr>
          <w:rFonts w:ascii="Courier New" w:hAnsi="Courier New" w:cs="Courier New"/>
          <w:sz w:val="20"/>
          <w:szCs w:val="20"/>
        </w:rPr>
        <w:t xml:space="preserve">                  0</w:t>
      </w:r>
    </w:p>
    <w:p w14:paraId="6E1F4FD1" w14:textId="77777777" w:rsidR="008A50F5" w:rsidRPr="00DE1E7E" w:rsidRDefault="008A50F5" w:rsidP="008A50F5">
      <w:pPr>
        <w:pStyle w:val="textbody"/>
        <w:ind w:left="1530"/>
        <w:rPr>
          <w:rFonts w:ascii="Courier New" w:hAnsi="Courier New" w:cs="Courier New"/>
          <w:sz w:val="20"/>
          <w:szCs w:val="20"/>
        </w:rPr>
      </w:pPr>
      <w:r w:rsidRPr="00DE1E7E">
        <w:rPr>
          <w:rFonts w:ascii="Courier New" w:hAnsi="Courier New" w:cs="Courier New"/>
          <w:sz w:val="20"/>
          <w:szCs w:val="20"/>
        </w:rPr>
        <w:tab/>
      </w:r>
      <w:r w:rsidR="000665F9">
        <w:rPr>
          <w:rFonts w:ascii="Courier New" w:hAnsi="Courier New" w:cs="Courier New"/>
          <w:sz w:val="20"/>
          <w:szCs w:val="20"/>
        </w:rPr>
        <w:t>3</w:t>
      </w:r>
      <w:r w:rsidRPr="00DE1E7E">
        <w:rPr>
          <w:rFonts w:ascii="Courier New" w:hAnsi="Courier New" w:cs="Courier New"/>
          <w:sz w:val="20"/>
          <w:szCs w:val="20"/>
        </w:rPr>
        <w:tab/>
      </w:r>
      <w:r w:rsidRPr="00DE1E7E">
        <w:rPr>
          <w:rFonts w:ascii="Courier New" w:hAnsi="Courier New" w:cs="Courier New"/>
          <w:sz w:val="20"/>
          <w:szCs w:val="20"/>
        </w:rPr>
        <w:tab/>
      </w:r>
      <w:r w:rsidR="000665F9">
        <w:rPr>
          <w:rFonts w:ascii="Courier New" w:hAnsi="Courier New" w:cs="Courier New"/>
          <w:sz w:val="20"/>
          <w:szCs w:val="20"/>
        </w:rPr>
        <w:t xml:space="preserve">            0</w:t>
      </w:r>
      <w:r w:rsidR="00D374EB">
        <w:rPr>
          <w:rFonts w:ascii="Courier New" w:hAnsi="Courier New" w:cs="Courier New"/>
          <w:sz w:val="20"/>
          <w:szCs w:val="20"/>
        </w:rPr>
        <w:t>.5</w:t>
      </w:r>
    </w:p>
    <w:p w14:paraId="424609EC" w14:textId="77777777" w:rsidR="000665F9" w:rsidRPr="00DE1E7E" w:rsidRDefault="000665F9" w:rsidP="000665F9">
      <w:pPr>
        <w:pStyle w:val="textbody"/>
        <w:ind w:left="1530" w:right="0"/>
        <w:rPr>
          <w:rFonts w:ascii="Courier New" w:hAnsi="Courier New" w:cs="Courier New"/>
          <w:sz w:val="20"/>
          <w:szCs w:val="20"/>
        </w:rPr>
      </w:pPr>
      <w:r>
        <w:rPr>
          <w:rFonts w:ascii="Courier New" w:hAnsi="Courier New" w:cs="Courier New"/>
          <w:sz w:val="20"/>
          <w:szCs w:val="20"/>
        </w:rPr>
        <w:tab/>
        <w:t>4</w:t>
      </w:r>
      <w:r w:rsidRPr="00DE1E7E">
        <w:rPr>
          <w:rFonts w:ascii="Courier New" w:hAnsi="Courier New" w:cs="Courier New"/>
          <w:sz w:val="20"/>
          <w:szCs w:val="20"/>
        </w:rPr>
        <w:tab/>
      </w:r>
      <w:r>
        <w:rPr>
          <w:rFonts w:ascii="Courier New" w:hAnsi="Courier New" w:cs="Courier New"/>
          <w:sz w:val="20"/>
          <w:szCs w:val="20"/>
        </w:rPr>
        <w:t xml:space="preserve">                  1</w:t>
      </w:r>
    </w:p>
    <w:p w14:paraId="13F78C76" w14:textId="77777777" w:rsidR="000665F9" w:rsidRPr="00DE1E7E" w:rsidRDefault="000665F9" w:rsidP="000665F9">
      <w:pPr>
        <w:pStyle w:val="textbody"/>
        <w:ind w:left="1530"/>
        <w:rPr>
          <w:rFonts w:ascii="Courier New" w:hAnsi="Courier New" w:cs="Courier New"/>
          <w:sz w:val="20"/>
          <w:szCs w:val="20"/>
        </w:rPr>
      </w:pPr>
      <w:r>
        <w:rPr>
          <w:rFonts w:ascii="Courier New" w:hAnsi="Courier New" w:cs="Courier New"/>
          <w:sz w:val="20"/>
          <w:szCs w:val="20"/>
        </w:rPr>
        <w:tab/>
        <w:t>5</w:t>
      </w:r>
      <w:r>
        <w:rPr>
          <w:rFonts w:ascii="Courier New" w:hAnsi="Courier New" w:cs="Courier New"/>
          <w:sz w:val="20"/>
          <w:szCs w:val="20"/>
        </w:rPr>
        <w:tab/>
        <w:t xml:space="preserve">                  1</w:t>
      </w:r>
    </w:p>
    <w:p w14:paraId="1AD449A9" w14:textId="77777777" w:rsidR="008A50F5" w:rsidRDefault="008A50F5" w:rsidP="005211B4">
      <w:pPr>
        <w:pStyle w:val="textbody"/>
      </w:pPr>
    </w:p>
    <w:p w14:paraId="5D1A941C" w14:textId="77777777" w:rsidR="00BD0A24" w:rsidRDefault="00725F3B" w:rsidP="00BD0A24">
      <w:pPr>
        <w:pStyle w:val="Heading3"/>
        <w:numPr>
          <w:ilvl w:val="4"/>
          <w:numId w:val="2"/>
        </w:numPr>
        <w:spacing w:after="120"/>
      </w:pPr>
      <w:bookmarkStart w:id="58" w:name="_Toc492623208"/>
      <w:proofErr w:type="spellStart"/>
      <w:r>
        <w:t>Disturbance</w:t>
      </w:r>
      <w:r w:rsidR="00BD0A24">
        <w:t>Table</w:t>
      </w:r>
      <w:proofErr w:type="spellEnd"/>
      <w:r>
        <w:t xml:space="preserve"> - Harvest</w:t>
      </w:r>
      <w:bookmarkEnd w:id="58"/>
    </w:p>
    <w:p w14:paraId="5FB0ED75" w14:textId="77777777" w:rsidR="00BD0A24" w:rsidRDefault="00BD0A24" w:rsidP="00BD0A24">
      <w:pPr>
        <w:pStyle w:val="textbody"/>
        <w:ind w:left="1170"/>
      </w:pPr>
      <w:r>
        <w:t xml:space="preserve">The </w:t>
      </w:r>
      <w:proofErr w:type="spellStart"/>
      <w:r w:rsidR="00725F3B">
        <w:t>Disturbance</w:t>
      </w:r>
      <w:r>
        <w:t>Table</w:t>
      </w:r>
      <w:proofErr w:type="spellEnd"/>
      <w:r>
        <w:t xml:space="preserve"> </w:t>
      </w:r>
      <w:r w:rsidR="00725F3B">
        <w:t xml:space="preserve">for Harvest </w:t>
      </w:r>
      <w:r>
        <w:t>defines the harvest prescription classes that are relevant to be tracked for purposes of habitat suitability.</w:t>
      </w:r>
      <w:r w:rsidR="00725F3B" w:rsidRPr="00725F3B">
        <w:t xml:space="preserve"> </w:t>
      </w:r>
      <w:r w:rsidR="00725F3B">
        <w:t>The keyword ‘Harvest’ must follow ‘</w:t>
      </w:r>
      <w:proofErr w:type="spellStart"/>
      <w:r w:rsidR="00725F3B">
        <w:t>DisturbanceTable</w:t>
      </w:r>
      <w:proofErr w:type="spellEnd"/>
      <w:r w:rsidR="00725F3B">
        <w:t>’ to designate that the following table reflects harvest prescriptions.</w:t>
      </w:r>
      <w:r>
        <w:t xml:space="preserve">  In some cases only certain classes will be relevant (e.g., </w:t>
      </w:r>
      <w:proofErr w:type="spellStart"/>
      <w:r>
        <w:t>clearcuts</w:t>
      </w:r>
      <w:proofErr w:type="spellEnd"/>
      <w:r>
        <w:t xml:space="preserve">).  The </w:t>
      </w:r>
      <w:proofErr w:type="spellStart"/>
      <w:r>
        <w:t>SuitabilityWeight</w:t>
      </w:r>
      <w:proofErr w:type="spellEnd"/>
      <w:r>
        <w:t xml:space="preserve"> for each prescription class can be any value between 0 and 1, which determines the relative value of that prescription for habitat su</w:t>
      </w:r>
      <w:r w:rsidRPr="00217C9F">
        <w:t xml:space="preserve">itability.  For instance, if a </w:t>
      </w:r>
      <w:r>
        <w:t>prescription</w:t>
      </w:r>
      <w:r w:rsidRPr="00217C9F">
        <w:t xml:space="preserve">/age class combination is given a habitat suitability value of 2 in the classification table, and the </w:t>
      </w:r>
      <w:r>
        <w:t>harvest prescription</w:t>
      </w:r>
      <w:r w:rsidRPr="00217C9F">
        <w:t xml:space="preserve"> class affecting a cell with that combination is given a value of 0.5, the habitat suitability value for the cell would be 1.    </w:t>
      </w:r>
    </w:p>
    <w:p w14:paraId="219281F0" w14:textId="77777777" w:rsidR="00BD0A24" w:rsidRDefault="00BD0A24" w:rsidP="00BD0A24">
      <w:pPr>
        <w:pStyle w:val="textbody"/>
        <w:ind w:left="1530"/>
        <w:rPr>
          <w:rFonts w:ascii="Courier New" w:hAnsi="Courier New" w:cs="Courier New"/>
          <w:sz w:val="20"/>
          <w:szCs w:val="20"/>
        </w:rPr>
      </w:pPr>
    </w:p>
    <w:p w14:paraId="0C8FA543" w14:textId="77777777" w:rsidR="00BD0A24" w:rsidRPr="00DE1E7E" w:rsidRDefault="00725F3B" w:rsidP="00BD0A24">
      <w:pPr>
        <w:pStyle w:val="textbody"/>
        <w:ind w:left="1530"/>
        <w:rPr>
          <w:rFonts w:ascii="Courier New" w:hAnsi="Courier New" w:cs="Courier New"/>
          <w:sz w:val="20"/>
          <w:szCs w:val="20"/>
        </w:rPr>
      </w:pPr>
      <w:proofErr w:type="spellStart"/>
      <w:r>
        <w:rPr>
          <w:rFonts w:ascii="Courier New" w:hAnsi="Courier New" w:cs="Courier New"/>
          <w:sz w:val="20"/>
          <w:szCs w:val="20"/>
        </w:rPr>
        <w:t>Disturbance</w:t>
      </w:r>
      <w:r w:rsidR="00BD0A24" w:rsidRPr="00DE1E7E">
        <w:rPr>
          <w:rFonts w:ascii="Courier New" w:hAnsi="Courier New" w:cs="Courier New"/>
          <w:sz w:val="20"/>
          <w:szCs w:val="20"/>
        </w:rPr>
        <w:t>Table</w:t>
      </w:r>
      <w:proofErr w:type="spellEnd"/>
      <w:r>
        <w:rPr>
          <w:rFonts w:ascii="Courier New" w:hAnsi="Courier New" w:cs="Courier New"/>
          <w:sz w:val="20"/>
          <w:szCs w:val="20"/>
        </w:rPr>
        <w:tab/>
      </w:r>
      <w:r>
        <w:rPr>
          <w:rFonts w:ascii="Courier New" w:hAnsi="Courier New" w:cs="Courier New"/>
          <w:sz w:val="20"/>
          <w:szCs w:val="20"/>
        </w:rPr>
        <w:tab/>
        <w:t>Harvest</w:t>
      </w:r>
    </w:p>
    <w:p w14:paraId="7DC3C358" w14:textId="77777777" w:rsidR="00BD0A24" w:rsidRPr="00DE1E7E" w:rsidRDefault="00BD0A24" w:rsidP="00BD0A24">
      <w:pPr>
        <w:pStyle w:val="textbody"/>
        <w:ind w:left="1530"/>
        <w:rPr>
          <w:rFonts w:ascii="Courier New" w:hAnsi="Courier New" w:cs="Courier New"/>
          <w:sz w:val="20"/>
          <w:szCs w:val="20"/>
        </w:rPr>
      </w:pPr>
      <w:r>
        <w:rPr>
          <w:rFonts w:ascii="Courier New" w:hAnsi="Courier New" w:cs="Courier New"/>
          <w:sz w:val="20"/>
          <w:szCs w:val="20"/>
        </w:rPr>
        <w:t>&gt;&gt;</w:t>
      </w:r>
      <w:r>
        <w:rPr>
          <w:rFonts w:ascii="Courier New" w:hAnsi="Courier New" w:cs="Courier New"/>
          <w:sz w:val="20"/>
          <w:szCs w:val="20"/>
        </w:rPr>
        <w:tab/>
        <w:t>Harvest</w:t>
      </w:r>
      <w:r w:rsidRPr="00DE1E7E">
        <w:rPr>
          <w:rFonts w:ascii="Courier New" w:hAnsi="Courier New" w:cs="Courier New"/>
          <w:sz w:val="20"/>
          <w:szCs w:val="20"/>
        </w:rPr>
        <w:t xml:space="preserve"> </w:t>
      </w:r>
      <w:r>
        <w:rPr>
          <w:rFonts w:ascii="Courier New" w:hAnsi="Courier New" w:cs="Courier New"/>
          <w:sz w:val="20"/>
          <w:szCs w:val="20"/>
        </w:rPr>
        <w:t>Prescription Class</w:t>
      </w:r>
      <w:r>
        <w:rPr>
          <w:rFonts w:ascii="Courier New" w:hAnsi="Courier New" w:cs="Courier New"/>
          <w:sz w:val="20"/>
          <w:szCs w:val="20"/>
        </w:rPr>
        <w:tab/>
      </w:r>
      <w:proofErr w:type="spellStart"/>
      <w:r>
        <w:rPr>
          <w:rFonts w:ascii="Courier New" w:hAnsi="Courier New" w:cs="Courier New"/>
          <w:sz w:val="20"/>
          <w:szCs w:val="20"/>
        </w:rPr>
        <w:t>SuitabilityWeight</w:t>
      </w:r>
      <w:proofErr w:type="spellEnd"/>
    </w:p>
    <w:p w14:paraId="5A29F629" w14:textId="77777777" w:rsidR="00BD0A24" w:rsidRPr="00DE1E7E" w:rsidRDefault="00BD0A24" w:rsidP="00BD0A24">
      <w:pPr>
        <w:pStyle w:val="textbody"/>
        <w:ind w:left="1530"/>
        <w:rPr>
          <w:rFonts w:ascii="Courier New" w:hAnsi="Courier New" w:cs="Courier New"/>
          <w:sz w:val="20"/>
          <w:szCs w:val="20"/>
        </w:rPr>
      </w:pPr>
      <w:r w:rsidRPr="00DE1E7E">
        <w:rPr>
          <w:rFonts w:ascii="Courier New" w:hAnsi="Courier New" w:cs="Courier New"/>
          <w:sz w:val="20"/>
          <w:szCs w:val="20"/>
        </w:rPr>
        <w:t xml:space="preserve">&gt;&gt; </w:t>
      </w:r>
      <w:r w:rsidRPr="00DE1E7E">
        <w:rPr>
          <w:rFonts w:ascii="Courier New" w:hAnsi="Courier New" w:cs="Courier New"/>
          <w:sz w:val="20"/>
          <w:szCs w:val="20"/>
        </w:rPr>
        <w:tab/>
        <w:t>-----------</w:t>
      </w:r>
      <w:r>
        <w:rPr>
          <w:rFonts w:ascii="Courier New" w:hAnsi="Courier New" w:cs="Courier New"/>
          <w:sz w:val="20"/>
          <w:szCs w:val="20"/>
        </w:rPr>
        <w:t>---------------</w:t>
      </w:r>
      <w:r>
        <w:rPr>
          <w:rFonts w:ascii="Courier New" w:hAnsi="Courier New" w:cs="Courier New"/>
          <w:sz w:val="20"/>
          <w:szCs w:val="20"/>
        </w:rPr>
        <w:tab/>
      </w:r>
      <w:r w:rsidRPr="00DE1E7E">
        <w:rPr>
          <w:rFonts w:ascii="Courier New" w:hAnsi="Courier New" w:cs="Courier New"/>
          <w:sz w:val="20"/>
          <w:szCs w:val="20"/>
        </w:rPr>
        <w:t>-------</w:t>
      </w:r>
      <w:r>
        <w:rPr>
          <w:rFonts w:ascii="Courier New" w:hAnsi="Courier New" w:cs="Courier New"/>
          <w:sz w:val="20"/>
          <w:szCs w:val="20"/>
        </w:rPr>
        <w:t>----------</w:t>
      </w:r>
    </w:p>
    <w:p w14:paraId="16D57204" w14:textId="77777777" w:rsidR="00BD0A24" w:rsidRPr="00DE1E7E" w:rsidRDefault="00BD0A24" w:rsidP="00BD0A24">
      <w:pPr>
        <w:pStyle w:val="textbody"/>
        <w:ind w:left="1530"/>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RandomClearcutCut</w:t>
      </w:r>
      <w:proofErr w:type="spellEnd"/>
      <w:r w:rsidRPr="00DE1E7E">
        <w:rPr>
          <w:rFonts w:ascii="Courier New" w:hAnsi="Courier New" w:cs="Courier New"/>
          <w:sz w:val="20"/>
          <w:szCs w:val="20"/>
        </w:rPr>
        <w:tab/>
      </w:r>
      <w:r w:rsidRPr="00DE1E7E">
        <w:rPr>
          <w:rFonts w:ascii="Courier New" w:hAnsi="Courier New" w:cs="Courier New"/>
          <w:sz w:val="20"/>
          <w:szCs w:val="20"/>
        </w:rPr>
        <w:tab/>
      </w:r>
      <w:r>
        <w:rPr>
          <w:rFonts w:ascii="Courier New" w:hAnsi="Courier New" w:cs="Courier New"/>
          <w:sz w:val="20"/>
          <w:szCs w:val="20"/>
        </w:rPr>
        <w:t xml:space="preserve">      0</w:t>
      </w:r>
    </w:p>
    <w:p w14:paraId="1583C53E" w14:textId="77777777" w:rsidR="00BD0A24" w:rsidRPr="00DE1E7E" w:rsidRDefault="00BD0A24" w:rsidP="00BD0A24">
      <w:pPr>
        <w:pStyle w:val="textbody"/>
        <w:ind w:left="1530" w:right="0"/>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MaxAgeClearcut</w:t>
      </w:r>
      <w:proofErr w:type="spellEnd"/>
      <w:r>
        <w:rPr>
          <w:rFonts w:ascii="Courier New" w:hAnsi="Courier New" w:cs="Courier New"/>
          <w:sz w:val="20"/>
          <w:szCs w:val="20"/>
        </w:rPr>
        <w:tab/>
        <w:t xml:space="preserve">            0.5 </w:t>
      </w:r>
    </w:p>
    <w:p w14:paraId="7B32A16E" w14:textId="77777777" w:rsidR="00BD0A24" w:rsidRPr="00DE1E7E" w:rsidRDefault="00BD0A24" w:rsidP="00BD0A24">
      <w:pPr>
        <w:pStyle w:val="textbody"/>
        <w:ind w:left="1530"/>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SelectionCut</w:t>
      </w:r>
      <w:proofErr w:type="spellEnd"/>
      <w:r>
        <w:rPr>
          <w:rFonts w:ascii="Courier New" w:hAnsi="Courier New" w:cs="Courier New"/>
          <w:sz w:val="20"/>
          <w:szCs w:val="20"/>
        </w:rPr>
        <w:tab/>
        <w:t xml:space="preserve">            1</w:t>
      </w:r>
    </w:p>
    <w:p w14:paraId="6067E4DB" w14:textId="77777777" w:rsidR="00BD0A24" w:rsidRPr="005211B4" w:rsidRDefault="00BD0A24" w:rsidP="005211B4">
      <w:pPr>
        <w:pStyle w:val="textbody"/>
      </w:pPr>
    </w:p>
    <w:p w14:paraId="0CC394FB" w14:textId="77777777" w:rsidR="00020718" w:rsidRDefault="005211B4" w:rsidP="005211B4">
      <w:pPr>
        <w:pStyle w:val="Heading3"/>
        <w:numPr>
          <w:ilvl w:val="4"/>
          <w:numId w:val="2"/>
        </w:numPr>
        <w:spacing w:after="120"/>
      </w:pPr>
      <w:bookmarkStart w:id="59" w:name="_Toc492623209"/>
      <w:proofErr w:type="spellStart"/>
      <w:r>
        <w:lastRenderedPageBreak/>
        <w:t>SuitabilityTable</w:t>
      </w:r>
      <w:bookmarkEnd w:id="59"/>
      <w:proofErr w:type="spellEnd"/>
    </w:p>
    <w:p w14:paraId="4637187B" w14:textId="1A8B264B" w:rsidR="00D374EB" w:rsidRDefault="00836F6D" w:rsidP="00387EB2">
      <w:pPr>
        <w:pStyle w:val="textbody"/>
        <w:ind w:left="1170"/>
      </w:pPr>
      <w:r>
        <w:t xml:space="preserve">The </w:t>
      </w:r>
      <w:proofErr w:type="spellStart"/>
      <w:r>
        <w:t>SuitabilityTable</w:t>
      </w:r>
      <w:proofErr w:type="spellEnd"/>
      <w:r>
        <w:t xml:space="preserve"> defines the suitability value for each age </w:t>
      </w:r>
      <w:r w:rsidR="00E03C2F">
        <w:t>class</w:t>
      </w:r>
      <w:r>
        <w:t xml:space="preserve"> across multiple times since </w:t>
      </w:r>
      <w:r w:rsidR="00BD0A24">
        <w:t>disturbance</w:t>
      </w:r>
      <w:r>
        <w:t xml:space="preserve">. </w:t>
      </w:r>
      <w:r w:rsidRPr="00DE1E7E">
        <w:t xml:space="preserve"> </w:t>
      </w:r>
      <w:r>
        <w:t>The first line provides the maximum age in years for each age class.  There must be at least one age</w:t>
      </w:r>
      <w:r w:rsidR="00D374EB">
        <w:t xml:space="preserve"> class</w:t>
      </w:r>
      <w:r>
        <w:t xml:space="preserve"> provided, and there is no limit on how many age classes can be used, although maximum ages must be integer values.  </w:t>
      </w:r>
      <w:r w:rsidR="00D374EB">
        <w:t>The dominant age is the age class that contains the most cohorts (Age-only) or most biomass (Biomass) among all species.  Unlike the dominant age defined above for ‘</w:t>
      </w:r>
      <w:proofErr w:type="spellStart"/>
      <w:r w:rsidR="00FF1ADF">
        <w:t>AgeClass_</w:t>
      </w:r>
      <w:r w:rsidR="00D374EB">
        <w:t>ForestType</w:t>
      </w:r>
      <w:proofErr w:type="spellEnd"/>
      <w:r w:rsidR="00D374EB">
        <w:t xml:space="preserve">’ (see section </w:t>
      </w:r>
      <w:r w:rsidR="00FF1ADF">
        <w:fldChar w:fldCharType="begin"/>
      </w:r>
      <w:r w:rsidR="00FF1ADF">
        <w:instrText xml:space="preserve"> REF _Ref490058494 \r \h </w:instrText>
      </w:r>
      <w:r w:rsidR="00FF1ADF">
        <w:fldChar w:fldCharType="separate"/>
      </w:r>
      <w:r w:rsidR="00FF1ADF">
        <w:t>2.2.3.1.3</w:t>
      </w:r>
      <w:r w:rsidR="00FF1ADF">
        <w:fldChar w:fldCharType="end"/>
      </w:r>
      <w:r w:rsidR="00D374EB">
        <w:t>), here all species contribute to the dominant age class calculation.</w:t>
      </w:r>
      <w:r w:rsidR="00D374EB" w:rsidRPr="00D374EB">
        <w:t xml:space="preserve"> </w:t>
      </w:r>
      <w:r w:rsidR="00D374EB">
        <w:t>The number of cohorts, or cohort biomass, is summed within each age class and the age class with the highest value is considered the dominant age class.</w:t>
      </w:r>
    </w:p>
    <w:p w14:paraId="4AB30278" w14:textId="77777777" w:rsidR="00836F6D" w:rsidRDefault="00836F6D" w:rsidP="00D374EB">
      <w:pPr>
        <w:pStyle w:val="textbody"/>
      </w:pPr>
      <w:r>
        <w:t xml:space="preserve">The remaining lines in the table define the suitability values for each </w:t>
      </w:r>
      <w:r w:rsidR="008A50F5">
        <w:t xml:space="preserve">time since </w:t>
      </w:r>
      <w:r w:rsidR="00BD0A24">
        <w:t>disturbance (TSD</w:t>
      </w:r>
      <w:r w:rsidR="00D374EB">
        <w:t>)</w:t>
      </w:r>
      <w:r w:rsidR="008A50F5">
        <w:t xml:space="preserve"> and </w:t>
      </w:r>
      <w:r>
        <w:t xml:space="preserve">age </w:t>
      </w:r>
      <w:r w:rsidR="00D374EB">
        <w:t xml:space="preserve">class </w:t>
      </w:r>
      <w:r>
        <w:t xml:space="preserve">combination by listing the </w:t>
      </w:r>
      <w:r w:rsidR="008A50F5">
        <w:t xml:space="preserve">time since </w:t>
      </w:r>
      <w:r w:rsidR="00BD0A24">
        <w:t>disturbance</w:t>
      </w:r>
      <w:r>
        <w:t xml:space="preserve"> and a suitability value for each age class.  </w:t>
      </w:r>
      <w:r w:rsidR="00D374EB">
        <w:t xml:space="preserve">Time since </w:t>
      </w:r>
      <w:r w:rsidR="00BD0A24">
        <w:t>disturbance</w:t>
      </w:r>
      <w:r w:rsidR="00D374EB">
        <w:t xml:space="preserve"> class values represent the maximum </w:t>
      </w:r>
      <w:r w:rsidR="00BD0A24">
        <w:t>TSD for each TSD</w:t>
      </w:r>
      <w:r w:rsidR="00D374EB">
        <w:t xml:space="preserve"> class.</w:t>
      </w:r>
      <w:r w:rsidR="00160740">
        <w:t xml:space="preserve">  Time since </w:t>
      </w:r>
      <w:r w:rsidR="00BD0A24">
        <w:t>disturbance</w:t>
      </w:r>
      <w:r w:rsidR="00160740">
        <w:t xml:space="preserve"> is only tracked for </w:t>
      </w:r>
      <w:r w:rsidR="00BD0A24">
        <w:t>disturbed</w:t>
      </w:r>
      <w:r w:rsidR="00160740">
        <w:t xml:space="preserve"> cells where the </w:t>
      </w:r>
      <w:r w:rsidR="00BD0A24">
        <w:t>d</w:t>
      </w:r>
      <w:r w:rsidR="002D22D6">
        <w:t>isturbance</w:t>
      </w:r>
      <w:r w:rsidR="00160740">
        <w:t xml:space="preserve"> equates to a &gt;0 value in the </w:t>
      </w:r>
      <w:proofErr w:type="spellStart"/>
      <w:r w:rsidR="00160740">
        <w:t>FireSeverityTable</w:t>
      </w:r>
      <w:proofErr w:type="spellEnd"/>
      <w:r w:rsidR="00BD0A24">
        <w:t xml:space="preserve"> or </w:t>
      </w:r>
      <w:proofErr w:type="spellStart"/>
      <w:r w:rsidR="00BD0A24">
        <w:t>HarvestPrescriptionTable</w:t>
      </w:r>
      <w:proofErr w:type="spellEnd"/>
      <w:r w:rsidR="00160740">
        <w:t>.</w:t>
      </w:r>
      <w:r w:rsidR="00BD0A24">
        <w:t xml:space="preserve">  There must be at least one TSD</w:t>
      </w:r>
      <w:r w:rsidR="00D374EB">
        <w:t xml:space="preserve"> class provided, and t</w:t>
      </w:r>
      <w:r w:rsidR="00BD0A24">
        <w:t>here is no limit on how many TSD</w:t>
      </w:r>
      <w:r w:rsidR="00D374EB">
        <w:t xml:space="preserve"> classes can be used, although classes must be integer values. </w:t>
      </w:r>
      <w:r>
        <w:t xml:space="preserve">The number of suitability values must match the number of age classes defined by the first line of this table.  </w:t>
      </w:r>
      <w:r w:rsidR="00BD0A24">
        <w:t>Times since disturbance</w:t>
      </w:r>
      <w:r>
        <w:t xml:space="preserve"> </w:t>
      </w:r>
      <w:r w:rsidR="00D374EB">
        <w:t>that exceed the highest value</w:t>
      </w:r>
      <w:r w:rsidR="00160740">
        <w:t xml:space="preserve"> </w:t>
      </w:r>
      <w:r>
        <w:t xml:space="preserve">listed in the </w:t>
      </w:r>
      <w:proofErr w:type="spellStart"/>
      <w:r>
        <w:t>SuitabilityTable</w:t>
      </w:r>
      <w:proofErr w:type="spellEnd"/>
      <w:r>
        <w:t xml:space="preserve"> are assumed to have a value of 0 for all age classes.  Suitability valu</w:t>
      </w:r>
      <w:r w:rsidR="008A50F5">
        <w:t>es in the table must be integer</w:t>
      </w:r>
      <w:r>
        <w:t xml:space="preserve"> values but have no other restrictions.</w:t>
      </w:r>
      <w:r w:rsidR="00253E91" w:rsidRPr="00253E91">
        <w:t xml:space="preserve"> </w:t>
      </w:r>
      <w:r w:rsidR="00160740">
        <w:t xml:space="preserve"> The selected suitability value from the </w:t>
      </w:r>
      <w:proofErr w:type="spellStart"/>
      <w:r w:rsidR="00160740">
        <w:t>SuitabilityTable</w:t>
      </w:r>
      <w:proofErr w:type="spellEnd"/>
      <w:r w:rsidR="00160740">
        <w:t xml:space="preserve"> is multiplied by the </w:t>
      </w:r>
      <w:proofErr w:type="spellStart"/>
      <w:r w:rsidR="00160740">
        <w:t>SuitabilityWeight</w:t>
      </w:r>
      <w:proofErr w:type="spellEnd"/>
      <w:r w:rsidR="00160740">
        <w:t xml:space="preserve"> of the </w:t>
      </w:r>
      <w:r w:rsidR="00BD0A24">
        <w:t>disturbance</w:t>
      </w:r>
      <w:r w:rsidR="00160740">
        <w:t xml:space="preserve"> that initialized the time since </w:t>
      </w:r>
      <w:r w:rsidR="00BD0A24">
        <w:t>disturbance</w:t>
      </w:r>
      <w:r w:rsidR="00160740">
        <w:t>.</w:t>
      </w:r>
    </w:p>
    <w:p w14:paraId="5072A2FD" w14:textId="77777777" w:rsidR="00D374EB" w:rsidRPr="00D374EB" w:rsidRDefault="00D374EB" w:rsidP="00D374EB">
      <w:pPr>
        <w:pStyle w:val="textbody"/>
        <w:ind w:left="1440"/>
        <w:rPr>
          <w:rFonts w:ascii="Courier New" w:hAnsi="Courier New" w:cs="Courier New"/>
          <w:sz w:val="20"/>
          <w:szCs w:val="20"/>
        </w:rPr>
      </w:pPr>
      <w:proofErr w:type="spellStart"/>
      <w:r w:rsidRPr="00D374EB">
        <w:rPr>
          <w:rFonts w:ascii="Courier New" w:hAnsi="Courier New" w:cs="Courier New"/>
          <w:sz w:val="20"/>
          <w:szCs w:val="20"/>
        </w:rPr>
        <w:t>SuitabilityTable</w:t>
      </w:r>
      <w:proofErr w:type="spellEnd"/>
    </w:p>
    <w:p w14:paraId="58E3A53E" w14:textId="77777777" w:rsidR="00D374EB" w:rsidRPr="00D374EB" w:rsidRDefault="00BD0A24" w:rsidP="00D374EB">
      <w:pPr>
        <w:pStyle w:val="textbody"/>
        <w:ind w:left="1440"/>
        <w:rPr>
          <w:rFonts w:ascii="Courier New" w:hAnsi="Courier New" w:cs="Courier New"/>
          <w:sz w:val="20"/>
          <w:szCs w:val="20"/>
        </w:rPr>
      </w:pPr>
      <w:r>
        <w:rPr>
          <w:rFonts w:ascii="Courier New" w:hAnsi="Courier New" w:cs="Courier New"/>
          <w:sz w:val="20"/>
          <w:szCs w:val="20"/>
        </w:rPr>
        <w:t xml:space="preserve">&lt;&lt; </w:t>
      </w:r>
      <w:proofErr w:type="spellStart"/>
      <w:r>
        <w:rPr>
          <w:rFonts w:ascii="Courier New" w:hAnsi="Courier New" w:cs="Courier New"/>
          <w:sz w:val="20"/>
          <w:szCs w:val="20"/>
        </w:rPr>
        <w:t>MaxTimeSinceDisturbance</w:t>
      </w:r>
      <w:proofErr w:type="spellEnd"/>
      <w:r w:rsidR="00D374EB" w:rsidRPr="00D374EB">
        <w:rPr>
          <w:rFonts w:ascii="Courier New" w:hAnsi="Courier New" w:cs="Courier New"/>
          <w:sz w:val="20"/>
          <w:szCs w:val="20"/>
        </w:rPr>
        <w:tab/>
        <w:t>Maximum Age Values</w:t>
      </w:r>
    </w:p>
    <w:p w14:paraId="3047137E" w14:textId="77777777" w:rsidR="00D374EB" w:rsidRPr="00D374EB" w:rsidRDefault="00BD0A24" w:rsidP="00D374EB">
      <w:pPr>
        <w:pStyle w:val="textbody"/>
        <w:ind w:left="1440"/>
        <w:rPr>
          <w:rFonts w:ascii="Courier New" w:hAnsi="Courier New" w:cs="Courier New"/>
          <w:sz w:val="20"/>
          <w:szCs w:val="20"/>
        </w:rPr>
      </w:pPr>
      <w:r>
        <w:rPr>
          <w:rFonts w:ascii="Courier New" w:hAnsi="Courier New" w:cs="Courier New"/>
          <w:sz w:val="20"/>
          <w:szCs w:val="20"/>
        </w:rPr>
        <w:t>&lt;&lt; -----------------------</w:t>
      </w:r>
      <w:r>
        <w:rPr>
          <w:rFonts w:ascii="Courier New" w:hAnsi="Courier New" w:cs="Courier New"/>
          <w:sz w:val="20"/>
          <w:szCs w:val="20"/>
        </w:rPr>
        <w:tab/>
      </w:r>
      <w:r w:rsidR="00D374EB" w:rsidRPr="00D374EB">
        <w:rPr>
          <w:rFonts w:ascii="Courier New" w:hAnsi="Courier New" w:cs="Courier New"/>
          <w:sz w:val="20"/>
          <w:szCs w:val="20"/>
        </w:rPr>
        <w:t>-------------------</w:t>
      </w:r>
    </w:p>
    <w:p w14:paraId="31C385B1" w14:textId="77777777" w:rsidR="00D374EB" w:rsidRPr="00D374EB" w:rsidRDefault="00D374EB" w:rsidP="00D374EB">
      <w:pPr>
        <w:pStyle w:val="textbody"/>
        <w:ind w:left="1440"/>
        <w:rPr>
          <w:rFonts w:ascii="Courier New" w:hAnsi="Courier New" w:cs="Courier New"/>
          <w:sz w:val="20"/>
          <w:szCs w:val="20"/>
        </w:rPr>
      </w:pPr>
      <w:r w:rsidRPr="00D374EB">
        <w:rPr>
          <w:rFonts w:ascii="Courier New" w:hAnsi="Courier New" w:cs="Courier New"/>
          <w:sz w:val="20"/>
          <w:szCs w:val="20"/>
        </w:rPr>
        <w:tab/>
      </w:r>
      <w:r w:rsidRPr="00D374EB">
        <w:rPr>
          <w:rFonts w:ascii="Courier New" w:hAnsi="Courier New" w:cs="Courier New"/>
          <w:sz w:val="20"/>
          <w:szCs w:val="20"/>
        </w:rPr>
        <w:tab/>
      </w:r>
      <w:r w:rsidRPr="00D374EB">
        <w:rPr>
          <w:rFonts w:ascii="Courier New" w:hAnsi="Courier New" w:cs="Courier New"/>
          <w:sz w:val="20"/>
          <w:szCs w:val="20"/>
        </w:rPr>
        <w:tab/>
      </w:r>
      <w:r>
        <w:rPr>
          <w:rFonts w:ascii="Courier New" w:hAnsi="Courier New" w:cs="Courier New"/>
          <w:sz w:val="20"/>
          <w:szCs w:val="20"/>
        </w:rPr>
        <w:tab/>
      </w:r>
      <w:r w:rsidR="00BD0A24">
        <w:rPr>
          <w:rFonts w:ascii="Courier New" w:hAnsi="Courier New" w:cs="Courier New"/>
          <w:sz w:val="20"/>
          <w:szCs w:val="20"/>
        </w:rPr>
        <w:t xml:space="preserve">      </w:t>
      </w:r>
      <w:r w:rsidRPr="00D374EB">
        <w:rPr>
          <w:rFonts w:ascii="Courier New" w:hAnsi="Courier New" w:cs="Courier New"/>
          <w:sz w:val="20"/>
          <w:szCs w:val="20"/>
        </w:rPr>
        <w:t>10</w:t>
      </w:r>
      <w:r w:rsidRPr="00D374EB">
        <w:rPr>
          <w:rFonts w:ascii="Courier New" w:hAnsi="Courier New" w:cs="Courier New"/>
          <w:sz w:val="20"/>
          <w:szCs w:val="20"/>
        </w:rPr>
        <w:tab/>
        <w:t>30</w:t>
      </w:r>
      <w:r w:rsidRPr="00D374EB">
        <w:rPr>
          <w:rFonts w:ascii="Courier New" w:hAnsi="Courier New" w:cs="Courier New"/>
          <w:sz w:val="20"/>
          <w:szCs w:val="20"/>
        </w:rPr>
        <w:tab/>
        <w:t>999</w:t>
      </w:r>
    </w:p>
    <w:p w14:paraId="34ECA4A1" w14:textId="77777777" w:rsidR="00D374EB" w:rsidRPr="00D374EB" w:rsidRDefault="00D374EB" w:rsidP="00D374EB">
      <w:pPr>
        <w:pStyle w:val="textbody"/>
        <w:ind w:left="1440"/>
        <w:rPr>
          <w:rFonts w:ascii="Courier New" w:hAnsi="Courier New" w:cs="Courier New"/>
          <w:sz w:val="20"/>
          <w:szCs w:val="20"/>
        </w:rPr>
      </w:pPr>
      <w:r w:rsidRPr="00D374EB">
        <w:rPr>
          <w:rFonts w:ascii="Courier New" w:hAnsi="Courier New" w:cs="Courier New"/>
          <w:sz w:val="20"/>
          <w:szCs w:val="20"/>
        </w:rPr>
        <w:t>&lt;&lt;</w:t>
      </w:r>
      <w:r w:rsidRPr="00D374EB">
        <w:rPr>
          <w:rFonts w:ascii="Courier New" w:hAnsi="Courier New" w:cs="Courier New"/>
          <w:sz w:val="20"/>
          <w:szCs w:val="20"/>
        </w:rPr>
        <w:tab/>
      </w:r>
      <w:r w:rsidRPr="00D374EB">
        <w:rPr>
          <w:rFonts w:ascii="Courier New" w:hAnsi="Courier New" w:cs="Courier New"/>
          <w:sz w:val="20"/>
          <w:szCs w:val="20"/>
        </w:rPr>
        <w:tab/>
      </w:r>
      <w:r w:rsidRPr="00D374EB">
        <w:rPr>
          <w:rFonts w:ascii="Courier New" w:hAnsi="Courier New" w:cs="Courier New"/>
          <w:sz w:val="20"/>
          <w:szCs w:val="20"/>
        </w:rPr>
        <w:tab/>
      </w:r>
      <w:r>
        <w:rPr>
          <w:rFonts w:ascii="Courier New" w:hAnsi="Courier New" w:cs="Courier New"/>
          <w:sz w:val="20"/>
          <w:szCs w:val="20"/>
        </w:rPr>
        <w:tab/>
      </w:r>
      <w:r w:rsidR="00BD0A24">
        <w:rPr>
          <w:rFonts w:ascii="Courier New" w:hAnsi="Courier New" w:cs="Courier New"/>
          <w:sz w:val="20"/>
          <w:szCs w:val="20"/>
        </w:rPr>
        <w:t xml:space="preserve">      </w:t>
      </w:r>
      <w:r w:rsidRPr="00D374EB">
        <w:rPr>
          <w:rFonts w:ascii="Courier New" w:hAnsi="Courier New" w:cs="Courier New"/>
          <w:sz w:val="20"/>
          <w:szCs w:val="20"/>
        </w:rPr>
        <w:t>Suitability Values</w:t>
      </w:r>
    </w:p>
    <w:p w14:paraId="75747958" w14:textId="77777777" w:rsidR="00D374EB" w:rsidRPr="00D374EB" w:rsidRDefault="00D374EB" w:rsidP="00D374EB">
      <w:pPr>
        <w:pStyle w:val="textbody"/>
        <w:ind w:left="1440"/>
        <w:rPr>
          <w:rFonts w:ascii="Courier New" w:hAnsi="Courier New" w:cs="Courier New"/>
          <w:sz w:val="20"/>
          <w:szCs w:val="20"/>
        </w:rPr>
      </w:pPr>
      <w:r w:rsidRPr="00D374EB">
        <w:rPr>
          <w:rFonts w:ascii="Courier New" w:hAnsi="Courier New" w:cs="Courier New"/>
          <w:sz w:val="20"/>
          <w:szCs w:val="20"/>
        </w:rPr>
        <w:t>&lt;&lt;</w:t>
      </w:r>
      <w:r w:rsidRPr="00D374EB">
        <w:rPr>
          <w:rFonts w:ascii="Courier New" w:hAnsi="Courier New" w:cs="Courier New"/>
          <w:sz w:val="20"/>
          <w:szCs w:val="20"/>
        </w:rPr>
        <w:tab/>
      </w:r>
      <w:r w:rsidRPr="00D374EB">
        <w:rPr>
          <w:rFonts w:ascii="Courier New" w:hAnsi="Courier New" w:cs="Courier New"/>
          <w:sz w:val="20"/>
          <w:szCs w:val="20"/>
        </w:rPr>
        <w:tab/>
      </w:r>
      <w:r w:rsidRPr="00D374EB">
        <w:rPr>
          <w:rFonts w:ascii="Courier New" w:hAnsi="Courier New" w:cs="Courier New"/>
          <w:sz w:val="20"/>
          <w:szCs w:val="20"/>
        </w:rPr>
        <w:tab/>
      </w:r>
      <w:r>
        <w:rPr>
          <w:rFonts w:ascii="Courier New" w:hAnsi="Courier New" w:cs="Courier New"/>
          <w:sz w:val="20"/>
          <w:szCs w:val="20"/>
        </w:rPr>
        <w:tab/>
      </w:r>
      <w:r w:rsidR="00BD0A24">
        <w:rPr>
          <w:rFonts w:ascii="Courier New" w:hAnsi="Courier New" w:cs="Courier New"/>
          <w:sz w:val="20"/>
          <w:szCs w:val="20"/>
        </w:rPr>
        <w:t xml:space="preserve">      </w:t>
      </w:r>
      <w:r w:rsidRPr="00D374EB">
        <w:rPr>
          <w:rFonts w:ascii="Courier New" w:hAnsi="Courier New" w:cs="Courier New"/>
          <w:sz w:val="20"/>
          <w:szCs w:val="20"/>
        </w:rPr>
        <w:t>-------------------</w:t>
      </w:r>
    </w:p>
    <w:p w14:paraId="10602267" w14:textId="77777777" w:rsidR="00D374EB" w:rsidRPr="00D374EB" w:rsidRDefault="00D374EB" w:rsidP="00D374EB">
      <w:pPr>
        <w:pStyle w:val="textbody"/>
        <w:ind w:left="1440"/>
        <w:rPr>
          <w:rFonts w:ascii="Courier New" w:hAnsi="Courier New" w:cs="Courier New"/>
          <w:sz w:val="20"/>
          <w:szCs w:val="20"/>
        </w:rPr>
      </w:pPr>
      <w:r w:rsidRPr="00D374EB">
        <w:rPr>
          <w:rFonts w:ascii="Courier New" w:hAnsi="Courier New" w:cs="Courier New"/>
          <w:sz w:val="20"/>
          <w:szCs w:val="20"/>
        </w:rPr>
        <w:t xml:space="preserve">  5</w:t>
      </w:r>
      <w:r w:rsidRPr="00D374EB">
        <w:rPr>
          <w:rFonts w:ascii="Courier New" w:hAnsi="Courier New" w:cs="Courier New"/>
          <w:sz w:val="20"/>
          <w:szCs w:val="20"/>
        </w:rPr>
        <w:tab/>
      </w:r>
      <w:r w:rsidRPr="00D374EB">
        <w:rPr>
          <w:rFonts w:ascii="Courier New" w:hAnsi="Courier New" w:cs="Courier New"/>
          <w:sz w:val="20"/>
          <w:szCs w:val="20"/>
        </w:rPr>
        <w:tab/>
      </w:r>
      <w:r w:rsidRPr="00D374EB">
        <w:rPr>
          <w:rFonts w:ascii="Courier New" w:hAnsi="Courier New" w:cs="Courier New"/>
          <w:sz w:val="20"/>
          <w:szCs w:val="20"/>
        </w:rPr>
        <w:tab/>
      </w:r>
      <w:r>
        <w:rPr>
          <w:rFonts w:ascii="Courier New" w:hAnsi="Courier New" w:cs="Courier New"/>
          <w:sz w:val="20"/>
          <w:szCs w:val="20"/>
        </w:rPr>
        <w:tab/>
      </w:r>
      <w:r w:rsidR="00BD0A24">
        <w:rPr>
          <w:rFonts w:ascii="Courier New" w:hAnsi="Courier New" w:cs="Courier New"/>
          <w:sz w:val="20"/>
          <w:szCs w:val="20"/>
        </w:rPr>
        <w:t xml:space="preserve">      </w:t>
      </w:r>
      <w:r w:rsidRPr="00D374EB">
        <w:rPr>
          <w:rFonts w:ascii="Courier New" w:hAnsi="Courier New" w:cs="Courier New"/>
          <w:sz w:val="20"/>
          <w:szCs w:val="20"/>
        </w:rPr>
        <w:t>1</w:t>
      </w:r>
      <w:r w:rsidRPr="00D374EB">
        <w:rPr>
          <w:rFonts w:ascii="Courier New" w:hAnsi="Courier New" w:cs="Courier New"/>
          <w:sz w:val="20"/>
          <w:szCs w:val="20"/>
        </w:rPr>
        <w:tab/>
        <w:t>2</w:t>
      </w:r>
      <w:r w:rsidRPr="00D374EB">
        <w:rPr>
          <w:rFonts w:ascii="Courier New" w:hAnsi="Courier New" w:cs="Courier New"/>
          <w:sz w:val="20"/>
          <w:szCs w:val="20"/>
        </w:rPr>
        <w:tab/>
        <w:t>3</w:t>
      </w:r>
    </w:p>
    <w:p w14:paraId="53147F97" w14:textId="77777777" w:rsidR="00D374EB" w:rsidRPr="00D374EB" w:rsidRDefault="00D374EB" w:rsidP="00D374EB">
      <w:pPr>
        <w:pStyle w:val="textbody"/>
        <w:ind w:left="1440"/>
        <w:rPr>
          <w:rFonts w:ascii="Courier New" w:hAnsi="Courier New" w:cs="Courier New"/>
          <w:sz w:val="20"/>
          <w:szCs w:val="20"/>
        </w:rPr>
      </w:pPr>
      <w:r w:rsidRPr="00D374EB">
        <w:rPr>
          <w:rFonts w:ascii="Courier New" w:hAnsi="Courier New" w:cs="Courier New"/>
          <w:sz w:val="20"/>
          <w:szCs w:val="20"/>
        </w:rPr>
        <w:t xml:space="preserve">  10</w:t>
      </w:r>
      <w:r w:rsidRPr="00D374EB">
        <w:rPr>
          <w:rFonts w:ascii="Courier New" w:hAnsi="Courier New" w:cs="Courier New"/>
          <w:sz w:val="20"/>
          <w:szCs w:val="20"/>
        </w:rPr>
        <w:tab/>
      </w:r>
      <w:r w:rsidRPr="00D374EB">
        <w:rPr>
          <w:rFonts w:ascii="Courier New" w:hAnsi="Courier New" w:cs="Courier New"/>
          <w:sz w:val="20"/>
          <w:szCs w:val="20"/>
        </w:rPr>
        <w:tab/>
      </w:r>
      <w:r w:rsidRPr="00D374EB">
        <w:rPr>
          <w:rFonts w:ascii="Courier New" w:hAnsi="Courier New" w:cs="Courier New"/>
          <w:sz w:val="20"/>
          <w:szCs w:val="20"/>
        </w:rPr>
        <w:tab/>
      </w:r>
      <w:r>
        <w:rPr>
          <w:rFonts w:ascii="Courier New" w:hAnsi="Courier New" w:cs="Courier New"/>
          <w:sz w:val="20"/>
          <w:szCs w:val="20"/>
        </w:rPr>
        <w:tab/>
      </w:r>
      <w:r w:rsidR="00BD0A24">
        <w:rPr>
          <w:rFonts w:ascii="Courier New" w:hAnsi="Courier New" w:cs="Courier New"/>
          <w:sz w:val="20"/>
          <w:szCs w:val="20"/>
        </w:rPr>
        <w:t xml:space="preserve">      </w:t>
      </w:r>
      <w:r w:rsidRPr="00D374EB">
        <w:rPr>
          <w:rFonts w:ascii="Courier New" w:hAnsi="Courier New" w:cs="Courier New"/>
          <w:sz w:val="20"/>
          <w:szCs w:val="20"/>
        </w:rPr>
        <w:t>0</w:t>
      </w:r>
      <w:r w:rsidRPr="00D374EB">
        <w:rPr>
          <w:rFonts w:ascii="Courier New" w:hAnsi="Courier New" w:cs="Courier New"/>
          <w:sz w:val="20"/>
          <w:szCs w:val="20"/>
        </w:rPr>
        <w:tab/>
        <w:t>1</w:t>
      </w:r>
      <w:r w:rsidRPr="00D374EB">
        <w:rPr>
          <w:rFonts w:ascii="Courier New" w:hAnsi="Courier New" w:cs="Courier New"/>
          <w:sz w:val="20"/>
          <w:szCs w:val="20"/>
        </w:rPr>
        <w:tab/>
        <w:t>2</w:t>
      </w:r>
    </w:p>
    <w:p w14:paraId="546FAA35" w14:textId="77777777" w:rsidR="00160740" w:rsidRPr="00D374EB" w:rsidRDefault="00D374EB" w:rsidP="00160740">
      <w:pPr>
        <w:pStyle w:val="textbody"/>
        <w:ind w:left="1440"/>
        <w:rPr>
          <w:rFonts w:ascii="Courier New" w:hAnsi="Courier New" w:cs="Courier New"/>
          <w:sz w:val="20"/>
          <w:szCs w:val="20"/>
        </w:rPr>
      </w:pPr>
      <w:r w:rsidRPr="00D374EB">
        <w:rPr>
          <w:rFonts w:ascii="Courier New" w:hAnsi="Courier New" w:cs="Courier New"/>
          <w:sz w:val="20"/>
          <w:szCs w:val="20"/>
        </w:rPr>
        <w:t xml:space="preserve">  9999</w:t>
      </w:r>
      <w:r w:rsidRPr="00D374EB">
        <w:rPr>
          <w:rFonts w:ascii="Courier New" w:hAnsi="Courier New" w:cs="Courier New"/>
          <w:sz w:val="20"/>
          <w:szCs w:val="20"/>
        </w:rPr>
        <w:tab/>
      </w:r>
      <w:r w:rsidRPr="00D374EB">
        <w:rPr>
          <w:rFonts w:ascii="Courier New" w:hAnsi="Courier New" w:cs="Courier New"/>
          <w:sz w:val="20"/>
          <w:szCs w:val="20"/>
        </w:rPr>
        <w:tab/>
      </w:r>
      <w:r w:rsidRPr="00D374EB">
        <w:rPr>
          <w:rFonts w:ascii="Courier New" w:hAnsi="Courier New" w:cs="Courier New"/>
          <w:sz w:val="20"/>
          <w:szCs w:val="20"/>
        </w:rPr>
        <w:tab/>
      </w:r>
      <w:r w:rsidR="00BD0A24">
        <w:rPr>
          <w:rFonts w:ascii="Courier New" w:hAnsi="Courier New" w:cs="Courier New"/>
          <w:sz w:val="20"/>
          <w:szCs w:val="20"/>
        </w:rPr>
        <w:t xml:space="preserve">      </w:t>
      </w:r>
      <w:r w:rsidRPr="00D374EB">
        <w:rPr>
          <w:rFonts w:ascii="Courier New" w:hAnsi="Courier New" w:cs="Courier New"/>
          <w:sz w:val="20"/>
          <w:szCs w:val="20"/>
        </w:rPr>
        <w:t>0</w:t>
      </w:r>
      <w:r w:rsidRPr="00D374EB">
        <w:rPr>
          <w:rFonts w:ascii="Courier New" w:hAnsi="Courier New" w:cs="Courier New"/>
          <w:sz w:val="20"/>
          <w:szCs w:val="20"/>
        </w:rPr>
        <w:tab/>
        <w:t>0</w:t>
      </w:r>
      <w:r w:rsidRPr="00D374EB">
        <w:rPr>
          <w:rFonts w:ascii="Courier New" w:hAnsi="Courier New" w:cs="Courier New"/>
          <w:sz w:val="20"/>
          <w:szCs w:val="20"/>
        </w:rPr>
        <w:tab/>
        <w:t>1</w:t>
      </w:r>
    </w:p>
    <w:p w14:paraId="5AE191BD" w14:textId="77777777" w:rsidR="008401C8" w:rsidRDefault="00172473" w:rsidP="005211B4">
      <w:pPr>
        <w:pStyle w:val="Heading3"/>
        <w:numPr>
          <w:ilvl w:val="3"/>
          <w:numId w:val="2"/>
        </w:numPr>
        <w:spacing w:after="120"/>
      </w:pPr>
      <w:bookmarkStart w:id="60" w:name="_Toc492623210"/>
      <w:proofErr w:type="spellStart"/>
      <w:r>
        <w:t>Disturbed</w:t>
      </w:r>
      <w:r w:rsidR="005211B4">
        <w:t>ForestType_TimeSince</w:t>
      </w:r>
      <w:r w:rsidR="00BD0A24">
        <w:t>Disturbance</w:t>
      </w:r>
      <w:bookmarkEnd w:id="60"/>
      <w:proofErr w:type="spellEnd"/>
    </w:p>
    <w:p w14:paraId="1AA0DB60" w14:textId="6748C730" w:rsidR="00E663FE" w:rsidRDefault="00BD0A24" w:rsidP="00E663FE">
      <w:pPr>
        <w:pStyle w:val="textbody"/>
      </w:pPr>
      <w:r>
        <w:t>Using ‘</w:t>
      </w:r>
      <w:proofErr w:type="spellStart"/>
      <w:r w:rsidR="00172473">
        <w:t>Disturbed</w:t>
      </w:r>
      <w:r>
        <w:t>ForestType_TimeSinceDisturbance</w:t>
      </w:r>
      <w:proofErr w:type="spellEnd"/>
      <w:r w:rsidR="00E663FE" w:rsidRPr="00D964C9">
        <w:t xml:space="preserve">’ for the </w:t>
      </w:r>
      <w:proofErr w:type="spellStart"/>
      <w:r w:rsidR="00E663FE" w:rsidRPr="00D964C9">
        <w:t>SuitabilityType</w:t>
      </w:r>
      <w:proofErr w:type="spellEnd"/>
      <w:r w:rsidR="00E663FE" w:rsidRPr="00D964C9">
        <w:t xml:space="preserve"> utilizes a reclassification scheme to identify </w:t>
      </w:r>
      <w:r w:rsidR="00E663FE">
        <w:t xml:space="preserve">the dominant forest type </w:t>
      </w:r>
      <w:r w:rsidR="00E663FE" w:rsidRPr="003026A0">
        <w:rPr>
          <w:b/>
        </w:rPr>
        <w:t xml:space="preserve">at the time of the last </w:t>
      </w:r>
      <w:r w:rsidR="00C5180D">
        <w:rPr>
          <w:b/>
        </w:rPr>
        <w:t>disturbance</w:t>
      </w:r>
      <w:r w:rsidR="00E663FE" w:rsidRPr="00D964C9">
        <w:t>, a</w:t>
      </w:r>
      <w:r w:rsidR="00E663FE">
        <w:t xml:space="preserve">nd a matrix of </w:t>
      </w:r>
      <w:r w:rsidR="00172473">
        <w:t xml:space="preserve">disturbed </w:t>
      </w:r>
      <w:r w:rsidR="00E663FE">
        <w:t>f</w:t>
      </w:r>
      <w:r w:rsidR="00C5180D">
        <w:t>orest types and times since disturbance</w:t>
      </w:r>
      <w:r w:rsidR="00E663FE" w:rsidRPr="00D964C9">
        <w:t xml:space="preserve"> to determine suitability values.  </w:t>
      </w:r>
      <w:r w:rsidR="00E663FE" w:rsidRPr="00D964C9">
        <w:lastRenderedPageBreak/>
        <w:t xml:space="preserve">The </w:t>
      </w:r>
      <w:r w:rsidR="00E663FE">
        <w:t xml:space="preserve">keywords </w:t>
      </w:r>
      <w:r w:rsidR="003026A0">
        <w:t>‘</w:t>
      </w:r>
      <w:proofErr w:type="spellStart"/>
      <w:r w:rsidR="003026A0">
        <w:t>ReclassCoefficients</w:t>
      </w:r>
      <w:proofErr w:type="spellEnd"/>
      <w:r w:rsidR="003026A0">
        <w:t xml:space="preserve">’, </w:t>
      </w:r>
      <w:r w:rsidR="00E663FE">
        <w:t>‘</w:t>
      </w:r>
      <w:proofErr w:type="spellStart"/>
      <w:r w:rsidR="00E663FE">
        <w:t>ForestTypeTable</w:t>
      </w:r>
      <w:proofErr w:type="spellEnd"/>
      <w:r w:rsidR="00E663FE">
        <w:t xml:space="preserve">’, </w:t>
      </w:r>
      <w:r w:rsidR="00C5180D" w:rsidRPr="00D964C9">
        <w:t>‘</w:t>
      </w:r>
      <w:proofErr w:type="spellStart"/>
      <w:r w:rsidR="00C5180D" w:rsidRPr="00D964C9">
        <w:t>Suitabili</w:t>
      </w:r>
      <w:r w:rsidR="00C5180D">
        <w:t>tyTable</w:t>
      </w:r>
      <w:proofErr w:type="spellEnd"/>
      <w:r w:rsidR="00C5180D">
        <w:t xml:space="preserve">’, and </w:t>
      </w:r>
      <w:r w:rsidR="00E663FE">
        <w:t>‘</w:t>
      </w:r>
      <w:proofErr w:type="spellStart"/>
      <w:r w:rsidR="00725F3B">
        <w:t>Disturbance</w:t>
      </w:r>
      <w:r w:rsidR="003026A0">
        <w:t>Table</w:t>
      </w:r>
      <w:proofErr w:type="spellEnd"/>
      <w:r w:rsidR="003026A0">
        <w:t>’</w:t>
      </w:r>
      <w:r w:rsidR="00E663FE">
        <w:t xml:space="preserve"> </w:t>
      </w:r>
      <w:r w:rsidR="00E663FE" w:rsidRPr="00D964C9">
        <w:t>identify the start of each input type.</w:t>
      </w:r>
    </w:p>
    <w:p w14:paraId="280CB1F1" w14:textId="77777777" w:rsidR="003026A0" w:rsidRDefault="003026A0" w:rsidP="003026A0">
      <w:pPr>
        <w:pStyle w:val="Heading3"/>
        <w:numPr>
          <w:ilvl w:val="4"/>
          <w:numId w:val="2"/>
        </w:numPr>
        <w:spacing w:after="120"/>
      </w:pPr>
      <w:bookmarkStart w:id="61" w:name="_Toc492623211"/>
      <w:proofErr w:type="spellStart"/>
      <w:r>
        <w:t>ReclassCoefficients</w:t>
      </w:r>
      <w:bookmarkEnd w:id="61"/>
      <w:proofErr w:type="spellEnd"/>
    </w:p>
    <w:p w14:paraId="0A1329A5" w14:textId="77777777" w:rsidR="003026A0" w:rsidRDefault="003026A0" w:rsidP="003026A0">
      <w:pPr>
        <w:pStyle w:val="textbody"/>
        <w:ind w:left="1530"/>
      </w:pPr>
      <w:r>
        <w:t xml:space="preserve">This table contains the </w:t>
      </w:r>
      <w:proofErr w:type="spellStart"/>
      <w:r>
        <w:t>reclass</w:t>
      </w:r>
      <w:proofErr w:type="spellEnd"/>
      <w:r>
        <w:t xml:space="preserve"> coefficients for various species. Each row has the coefficient for one species.</w:t>
      </w:r>
    </w:p>
    <w:p w14:paraId="1C31502C" w14:textId="77777777" w:rsidR="003026A0" w:rsidRDefault="003026A0" w:rsidP="003026A0">
      <w:pPr>
        <w:pStyle w:val="Heading3"/>
        <w:numPr>
          <w:ilvl w:val="5"/>
          <w:numId w:val="2"/>
        </w:numPr>
        <w:spacing w:after="120"/>
      </w:pPr>
      <w:bookmarkStart w:id="62" w:name="_Toc492623212"/>
      <w:r>
        <w:t>Species Column</w:t>
      </w:r>
      <w:bookmarkEnd w:id="62"/>
    </w:p>
    <w:p w14:paraId="2ADD686D" w14:textId="77777777" w:rsidR="003026A0" w:rsidRDefault="003026A0" w:rsidP="003026A0">
      <w:pPr>
        <w:pStyle w:val="textbody"/>
        <w:ind w:left="1890"/>
      </w:pPr>
      <w:r>
        <w:t xml:space="preserve">This column must be the name of a species defined in the species input file (see chapter 5 in the LANDIS-II Model User Guide). The names can be in any order. Not all the species have to be present; if a species is not present, its </w:t>
      </w:r>
      <w:proofErr w:type="spellStart"/>
      <w:r>
        <w:t>reclass</w:t>
      </w:r>
      <w:proofErr w:type="spellEnd"/>
      <w:r>
        <w:t xml:space="preserve"> coefficient is the default value of zero (0).</w:t>
      </w:r>
    </w:p>
    <w:p w14:paraId="0AFBD92B" w14:textId="77777777" w:rsidR="003026A0" w:rsidRDefault="003026A0" w:rsidP="003026A0">
      <w:pPr>
        <w:pStyle w:val="Heading3"/>
        <w:numPr>
          <w:ilvl w:val="5"/>
          <w:numId w:val="2"/>
        </w:numPr>
        <w:spacing w:after="120"/>
      </w:pPr>
      <w:bookmarkStart w:id="63" w:name="_Toc492623213"/>
      <w:proofErr w:type="spellStart"/>
      <w:r>
        <w:t>Reclass</w:t>
      </w:r>
      <w:proofErr w:type="spellEnd"/>
      <w:r>
        <w:t xml:space="preserve"> Coefficient</w:t>
      </w:r>
      <w:bookmarkEnd w:id="63"/>
    </w:p>
    <w:p w14:paraId="7AC7099B" w14:textId="77777777" w:rsidR="003026A0" w:rsidRPr="00694F26" w:rsidRDefault="003026A0" w:rsidP="003026A0">
      <w:pPr>
        <w:pStyle w:val="textbody"/>
        <w:ind w:left="1890"/>
      </w:pPr>
      <w:r>
        <w:t xml:space="preserve">This parameter is the </w:t>
      </w:r>
      <w:proofErr w:type="spellStart"/>
      <w:r>
        <w:t>reclass</w:t>
      </w:r>
      <w:proofErr w:type="spellEnd"/>
      <w:r>
        <w:t xml:space="preserve"> coefficient for the species. Value: 0 ≤ number ≤ 1.</w:t>
      </w:r>
    </w:p>
    <w:p w14:paraId="40C867FC" w14:textId="77777777" w:rsidR="00020718" w:rsidRDefault="005211B4" w:rsidP="005211B4">
      <w:pPr>
        <w:pStyle w:val="Heading3"/>
        <w:numPr>
          <w:ilvl w:val="4"/>
          <w:numId w:val="2"/>
        </w:numPr>
        <w:spacing w:after="120"/>
      </w:pPr>
      <w:bookmarkStart w:id="64" w:name="_Toc492623214"/>
      <w:proofErr w:type="spellStart"/>
      <w:r>
        <w:t>ForestTypeTable</w:t>
      </w:r>
      <w:bookmarkEnd w:id="64"/>
      <w:proofErr w:type="spellEnd"/>
    </w:p>
    <w:p w14:paraId="6349FEF1" w14:textId="77777777" w:rsidR="00E663FE" w:rsidRDefault="003026A0" w:rsidP="003026A0">
      <w:pPr>
        <w:pStyle w:val="textbody"/>
        <w:ind w:left="1530"/>
      </w:pPr>
      <w:r>
        <w:t xml:space="preserve">The </w:t>
      </w:r>
      <w:proofErr w:type="spellStart"/>
      <w:r>
        <w:t>ForestTypeTable</w:t>
      </w:r>
      <w:proofErr w:type="spellEnd"/>
      <w:r>
        <w:t xml:space="preserve"> defines which species contribute to the dominance of each user-defined forest type.  The reclassification follows the rules of either Age Reclassification Output or Biomass Reclassification Output, depending on which form of succession is being used (see section 1.1 for reclassification details).  Each site is assigned to one forest type.  If a site has no cohorts present for any species listed, it is not assigned to any forest type (0 value).  Not all species need to be included and a species may be listed in more than one forest type.  If a species’ name is preceded by a minus sign (‘-‘) then it is subtracted from the forest type’s dominance value (there must be no whitespace between the minus sign and the species name).</w:t>
      </w:r>
    </w:p>
    <w:p w14:paraId="28C65FEF" w14:textId="77777777" w:rsidR="00E663FE" w:rsidRPr="00DE1E7E" w:rsidRDefault="00E663FE" w:rsidP="00E663FE">
      <w:pPr>
        <w:pStyle w:val="textbody"/>
        <w:ind w:left="1530"/>
        <w:rPr>
          <w:rFonts w:ascii="Courier New" w:hAnsi="Courier New" w:cs="Courier New"/>
          <w:sz w:val="20"/>
          <w:szCs w:val="20"/>
        </w:rPr>
      </w:pPr>
      <w:proofErr w:type="spellStart"/>
      <w:r w:rsidRPr="00DE1E7E">
        <w:rPr>
          <w:rFonts w:ascii="Courier New" w:hAnsi="Courier New" w:cs="Courier New"/>
          <w:sz w:val="20"/>
          <w:szCs w:val="20"/>
        </w:rPr>
        <w:t>ForestTypeTable</w:t>
      </w:r>
      <w:proofErr w:type="spellEnd"/>
    </w:p>
    <w:p w14:paraId="5D5B1B61" w14:textId="77777777" w:rsidR="00E663FE" w:rsidRPr="00DE1E7E" w:rsidRDefault="00E663FE" w:rsidP="00E663FE">
      <w:pPr>
        <w:pStyle w:val="textbody"/>
        <w:ind w:left="1530"/>
        <w:rPr>
          <w:rFonts w:ascii="Courier New" w:hAnsi="Courier New" w:cs="Courier New"/>
          <w:sz w:val="20"/>
          <w:szCs w:val="20"/>
        </w:rPr>
      </w:pPr>
      <w:r w:rsidRPr="00DE1E7E">
        <w:rPr>
          <w:rFonts w:ascii="Courier New" w:hAnsi="Courier New" w:cs="Courier New"/>
          <w:sz w:val="20"/>
          <w:szCs w:val="20"/>
        </w:rPr>
        <w:t>&gt;&gt;</w:t>
      </w:r>
      <w:r w:rsidRPr="00DE1E7E">
        <w:rPr>
          <w:rFonts w:ascii="Courier New" w:hAnsi="Courier New" w:cs="Courier New"/>
          <w:sz w:val="20"/>
          <w:szCs w:val="20"/>
        </w:rPr>
        <w:tab/>
        <w:t>Forest Type</w:t>
      </w:r>
      <w:r w:rsidRPr="00DE1E7E">
        <w:rPr>
          <w:rFonts w:ascii="Courier New" w:hAnsi="Courier New" w:cs="Courier New"/>
          <w:sz w:val="20"/>
          <w:szCs w:val="20"/>
        </w:rPr>
        <w:tab/>
      </w:r>
      <w:r w:rsidRPr="00DE1E7E">
        <w:rPr>
          <w:rFonts w:ascii="Courier New" w:hAnsi="Courier New" w:cs="Courier New"/>
          <w:sz w:val="20"/>
          <w:szCs w:val="20"/>
        </w:rPr>
        <w:tab/>
        <w:t>Species</w:t>
      </w:r>
    </w:p>
    <w:p w14:paraId="0B3643FD" w14:textId="77777777" w:rsidR="00E663FE" w:rsidRPr="00DE1E7E" w:rsidRDefault="00E663FE" w:rsidP="00E663FE">
      <w:pPr>
        <w:pStyle w:val="textbody"/>
        <w:ind w:left="1530"/>
        <w:rPr>
          <w:rFonts w:ascii="Courier New" w:hAnsi="Courier New" w:cs="Courier New"/>
          <w:sz w:val="20"/>
          <w:szCs w:val="20"/>
        </w:rPr>
      </w:pPr>
      <w:r w:rsidRPr="00DE1E7E">
        <w:rPr>
          <w:rFonts w:ascii="Courier New" w:hAnsi="Courier New" w:cs="Courier New"/>
          <w:sz w:val="20"/>
          <w:szCs w:val="20"/>
        </w:rPr>
        <w:t xml:space="preserve">&gt;&gt; </w:t>
      </w:r>
      <w:r w:rsidRPr="00DE1E7E">
        <w:rPr>
          <w:rFonts w:ascii="Courier New" w:hAnsi="Courier New" w:cs="Courier New"/>
          <w:sz w:val="20"/>
          <w:szCs w:val="20"/>
        </w:rPr>
        <w:tab/>
        <w:t>-----------</w:t>
      </w:r>
      <w:r w:rsidRPr="00DE1E7E">
        <w:rPr>
          <w:rFonts w:ascii="Courier New" w:hAnsi="Courier New" w:cs="Courier New"/>
          <w:sz w:val="20"/>
          <w:szCs w:val="20"/>
        </w:rPr>
        <w:tab/>
      </w:r>
      <w:r w:rsidRPr="00DE1E7E">
        <w:rPr>
          <w:rFonts w:ascii="Courier New" w:hAnsi="Courier New" w:cs="Courier New"/>
          <w:sz w:val="20"/>
          <w:szCs w:val="20"/>
        </w:rPr>
        <w:tab/>
        <w:t>-------</w:t>
      </w:r>
    </w:p>
    <w:p w14:paraId="3BDAFC07" w14:textId="77777777" w:rsidR="00E663FE" w:rsidRPr="00DE1E7E" w:rsidRDefault="00E663FE" w:rsidP="00E663FE">
      <w:pPr>
        <w:pStyle w:val="textbody"/>
        <w:ind w:left="1530"/>
        <w:rPr>
          <w:rFonts w:ascii="Courier New" w:hAnsi="Courier New" w:cs="Courier New"/>
          <w:sz w:val="20"/>
          <w:szCs w:val="20"/>
        </w:rPr>
      </w:pPr>
      <w:r w:rsidRPr="00DE1E7E">
        <w:rPr>
          <w:rFonts w:ascii="Courier New" w:hAnsi="Courier New" w:cs="Courier New"/>
          <w:sz w:val="20"/>
          <w:szCs w:val="20"/>
        </w:rPr>
        <w:tab/>
        <w:t>Pine</w:t>
      </w:r>
      <w:r w:rsidRPr="00DE1E7E">
        <w:rPr>
          <w:rFonts w:ascii="Courier New" w:hAnsi="Courier New" w:cs="Courier New"/>
          <w:sz w:val="20"/>
          <w:szCs w:val="20"/>
        </w:rPr>
        <w:tab/>
      </w:r>
      <w:r w:rsidRPr="00DE1E7E">
        <w:rPr>
          <w:rFonts w:ascii="Courier New" w:hAnsi="Courier New" w:cs="Courier New"/>
          <w:sz w:val="20"/>
          <w:szCs w:val="20"/>
        </w:rPr>
        <w:tab/>
      </w:r>
      <w:proofErr w:type="spellStart"/>
      <w:r w:rsidRPr="00DE1E7E">
        <w:rPr>
          <w:rFonts w:ascii="Courier New" w:hAnsi="Courier New" w:cs="Courier New"/>
          <w:sz w:val="20"/>
          <w:szCs w:val="20"/>
        </w:rPr>
        <w:t>pinubank</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pinuresi</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pinustro</w:t>
      </w:r>
      <w:proofErr w:type="spellEnd"/>
    </w:p>
    <w:p w14:paraId="5B037E72" w14:textId="77777777" w:rsidR="00E663FE" w:rsidRPr="00DE1E7E" w:rsidRDefault="00E663FE" w:rsidP="00E663FE">
      <w:pPr>
        <w:pStyle w:val="textbody"/>
        <w:ind w:left="1530" w:right="0"/>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MapleH</w:t>
      </w:r>
      <w:r w:rsidRPr="00DE1E7E">
        <w:rPr>
          <w:rFonts w:ascii="Courier New" w:hAnsi="Courier New" w:cs="Courier New"/>
          <w:sz w:val="20"/>
          <w:szCs w:val="20"/>
        </w:rPr>
        <w:t>dwd</w:t>
      </w:r>
      <w:proofErr w:type="spellEnd"/>
      <w:r w:rsidRPr="00DE1E7E">
        <w:rPr>
          <w:rFonts w:ascii="Courier New" w:hAnsi="Courier New" w:cs="Courier New"/>
          <w:sz w:val="20"/>
          <w:szCs w:val="20"/>
        </w:rPr>
        <w:tab/>
      </w:r>
      <w:proofErr w:type="spellStart"/>
      <w:r w:rsidRPr="00DE1E7E">
        <w:rPr>
          <w:rFonts w:ascii="Courier New" w:hAnsi="Courier New" w:cs="Courier New"/>
          <w:sz w:val="20"/>
          <w:szCs w:val="20"/>
        </w:rPr>
        <w:t>acersacc</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betualle</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abiebals</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fraxamer</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pinubank</w:t>
      </w:r>
      <w:proofErr w:type="spellEnd"/>
    </w:p>
    <w:p w14:paraId="3016B674" w14:textId="77777777" w:rsidR="00E663FE" w:rsidRPr="00DE1E7E" w:rsidRDefault="00E663FE" w:rsidP="00E663FE">
      <w:pPr>
        <w:pStyle w:val="textbody"/>
        <w:ind w:left="1530"/>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SpruceFir</w:t>
      </w:r>
      <w:proofErr w:type="spellEnd"/>
      <w:r>
        <w:rPr>
          <w:rFonts w:ascii="Courier New" w:hAnsi="Courier New" w:cs="Courier New"/>
          <w:sz w:val="20"/>
          <w:szCs w:val="20"/>
        </w:rPr>
        <w:tab/>
      </w:r>
      <w:proofErr w:type="spellStart"/>
      <w:r w:rsidRPr="00DE1E7E">
        <w:rPr>
          <w:rFonts w:ascii="Courier New" w:hAnsi="Courier New" w:cs="Courier New"/>
          <w:sz w:val="20"/>
          <w:szCs w:val="20"/>
        </w:rPr>
        <w:t>piceglau</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picemari</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abiebals</w:t>
      </w:r>
      <w:proofErr w:type="spellEnd"/>
    </w:p>
    <w:p w14:paraId="72624E37" w14:textId="77777777" w:rsidR="00E663FE" w:rsidRPr="003026A0" w:rsidRDefault="00E663FE" w:rsidP="003026A0">
      <w:pPr>
        <w:pStyle w:val="textbody"/>
        <w:ind w:left="1530"/>
        <w:rPr>
          <w:rFonts w:ascii="Courier New" w:hAnsi="Courier New" w:cs="Courier New"/>
          <w:sz w:val="20"/>
          <w:szCs w:val="20"/>
        </w:rPr>
      </w:pPr>
      <w:r w:rsidRPr="00DE1E7E">
        <w:rPr>
          <w:rFonts w:ascii="Courier New" w:hAnsi="Courier New" w:cs="Courier New"/>
          <w:sz w:val="20"/>
          <w:szCs w:val="20"/>
        </w:rPr>
        <w:tab/>
        <w:t>Other</w:t>
      </w:r>
      <w:r w:rsidRPr="00DE1E7E">
        <w:rPr>
          <w:rFonts w:ascii="Courier New" w:hAnsi="Courier New" w:cs="Courier New"/>
          <w:sz w:val="20"/>
          <w:szCs w:val="20"/>
        </w:rPr>
        <w:tab/>
      </w:r>
      <w:r w:rsidRPr="00DE1E7E">
        <w:rPr>
          <w:rFonts w:ascii="Courier New" w:hAnsi="Courier New" w:cs="Courier New"/>
          <w:sz w:val="20"/>
          <w:szCs w:val="20"/>
        </w:rPr>
        <w:tab/>
      </w:r>
      <w:proofErr w:type="spellStart"/>
      <w:r w:rsidRPr="00DE1E7E">
        <w:rPr>
          <w:rFonts w:ascii="Courier New" w:hAnsi="Courier New" w:cs="Courier New"/>
          <w:sz w:val="20"/>
          <w:szCs w:val="20"/>
        </w:rPr>
        <w:t>poputrem</w:t>
      </w:r>
      <w:proofErr w:type="spellEnd"/>
      <w:r w:rsidRPr="00DE1E7E">
        <w:rPr>
          <w:rFonts w:ascii="Courier New" w:hAnsi="Courier New" w:cs="Courier New"/>
          <w:sz w:val="20"/>
          <w:szCs w:val="20"/>
        </w:rPr>
        <w:t xml:space="preserve"> </w:t>
      </w:r>
      <w:proofErr w:type="spellStart"/>
      <w:r w:rsidRPr="00DE1E7E">
        <w:rPr>
          <w:rFonts w:ascii="Courier New" w:hAnsi="Courier New" w:cs="Courier New"/>
          <w:sz w:val="20"/>
          <w:szCs w:val="20"/>
        </w:rPr>
        <w:t>betupapy</w:t>
      </w:r>
      <w:proofErr w:type="spellEnd"/>
    </w:p>
    <w:p w14:paraId="405F7829" w14:textId="77777777" w:rsidR="00725F3B" w:rsidRDefault="00725F3B" w:rsidP="00725F3B">
      <w:pPr>
        <w:pStyle w:val="Heading3"/>
        <w:numPr>
          <w:ilvl w:val="4"/>
          <w:numId w:val="2"/>
        </w:numPr>
        <w:spacing w:after="120"/>
      </w:pPr>
      <w:bookmarkStart w:id="65" w:name="_Toc492623215"/>
      <w:proofErr w:type="spellStart"/>
      <w:r>
        <w:t>DisturbanceTable</w:t>
      </w:r>
      <w:proofErr w:type="spellEnd"/>
      <w:r>
        <w:t xml:space="preserve"> - Fire</w:t>
      </w:r>
      <w:bookmarkEnd w:id="65"/>
    </w:p>
    <w:p w14:paraId="29919131" w14:textId="6E0E6243" w:rsidR="00725F3B" w:rsidRDefault="00725F3B" w:rsidP="00725F3B">
      <w:pPr>
        <w:pStyle w:val="textbody"/>
        <w:ind w:left="1170"/>
      </w:pPr>
      <w:r>
        <w:t xml:space="preserve">The </w:t>
      </w:r>
      <w:proofErr w:type="spellStart"/>
      <w:r>
        <w:t>DisturbanceTable</w:t>
      </w:r>
      <w:proofErr w:type="spellEnd"/>
      <w:r>
        <w:t xml:space="preserve"> for Fire defines the fire severity classes that are relevant to be tracked for purposes of habitat suitability.  The keyword ‘Fire’ must follow ‘</w:t>
      </w:r>
      <w:proofErr w:type="spellStart"/>
      <w:r>
        <w:t>DisturbanceTable</w:t>
      </w:r>
      <w:proofErr w:type="spellEnd"/>
      <w:r>
        <w:t xml:space="preserve">’ to designate that the following </w:t>
      </w:r>
      <w:r>
        <w:lastRenderedPageBreak/>
        <w:t xml:space="preserve">table reflects fire severity classes.  In some cases only severe (&gt; 3) fires are of interest, while other times low severity or all severities will be relevant.  The </w:t>
      </w:r>
      <w:proofErr w:type="spellStart"/>
      <w:r>
        <w:t>SuitabilityWeight</w:t>
      </w:r>
      <w:proofErr w:type="spellEnd"/>
      <w:r>
        <w:t xml:space="preserve"> for each severity class can be any value between 0 and 1, which determines the relative value of that fire severity for habitat su</w:t>
      </w:r>
      <w:r w:rsidRPr="00217C9F">
        <w:t>itability.  For instance, if a time since fire/</w:t>
      </w:r>
      <w:r w:rsidR="00172473">
        <w:t>forest type</w:t>
      </w:r>
      <w:r w:rsidRPr="00217C9F">
        <w:t xml:space="preserve"> combination is given a habitat suitability value of 2 in the classification table, and the fire severity class affecting a cell with that combination is given a value of 0.5, the habitat suitability value for the cell would be 1.    </w:t>
      </w:r>
    </w:p>
    <w:p w14:paraId="507BC58A" w14:textId="77777777" w:rsidR="00725F3B" w:rsidRDefault="00725F3B" w:rsidP="00725F3B">
      <w:pPr>
        <w:pStyle w:val="textbody"/>
        <w:ind w:left="1530"/>
        <w:rPr>
          <w:rFonts w:ascii="Courier New" w:hAnsi="Courier New" w:cs="Courier New"/>
          <w:sz w:val="20"/>
          <w:szCs w:val="20"/>
        </w:rPr>
      </w:pPr>
    </w:p>
    <w:p w14:paraId="37561693" w14:textId="77777777" w:rsidR="00725F3B" w:rsidRPr="00DE1E7E" w:rsidRDefault="00725F3B" w:rsidP="00725F3B">
      <w:pPr>
        <w:pStyle w:val="textbody"/>
        <w:ind w:left="1530"/>
        <w:rPr>
          <w:rFonts w:ascii="Courier New" w:hAnsi="Courier New" w:cs="Courier New"/>
          <w:sz w:val="20"/>
          <w:szCs w:val="20"/>
        </w:rPr>
      </w:pPr>
      <w:proofErr w:type="spellStart"/>
      <w:r>
        <w:rPr>
          <w:rFonts w:ascii="Courier New" w:hAnsi="Courier New" w:cs="Courier New"/>
          <w:sz w:val="20"/>
          <w:szCs w:val="20"/>
        </w:rPr>
        <w:t>Disturbance</w:t>
      </w:r>
      <w:r w:rsidRPr="00DE1E7E">
        <w:rPr>
          <w:rFonts w:ascii="Courier New" w:hAnsi="Courier New" w:cs="Courier New"/>
          <w:sz w:val="20"/>
          <w:szCs w:val="20"/>
        </w:rPr>
        <w:t>Table</w:t>
      </w:r>
      <w:proofErr w:type="spellEnd"/>
      <w:r>
        <w:rPr>
          <w:rFonts w:ascii="Courier New" w:hAnsi="Courier New" w:cs="Courier New"/>
          <w:sz w:val="20"/>
          <w:szCs w:val="20"/>
        </w:rPr>
        <w:tab/>
      </w:r>
      <w:r>
        <w:rPr>
          <w:rFonts w:ascii="Courier New" w:hAnsi="Courier New" w:cs="Courier New"/>
          <w:sz w:val="20"/>
          <w:szCs w:val="20"/>
        </w:rPr>
        <w:tab/>
        <w:t>Fire</w:t>
      </w:r>
    </w:p>
    <w:p w14:paraId="7CACDE44" w14:textId="77777777" w:rsidR="00725F3B" w:rsidRPr="00DE1E7E" w:rsidRDefault="00725F3B" w:rsidP="00725F3B">
      <w:pPr>
        <w:pStyle w:val="textbody"/>
        <w:ind w:left="1530"/>
        <w:rPr>
          <w:rFonts w:ascii="Courier New" w:hAnsi="Courier New" w:cs="Courier New"/>
          <w:sz w:val="20"/>
          <w:szCs w:val="20"/>
        </w:rPr>
      </w:pPr>
      <w:r>
        <w:rPr>
          <w:rFonts w:ascii="Courier New" w:hAnsi="Courier New" w:cs="Courier New"/>
          <w:sz w:val="20"/>
          <w:szCs w:val="20"/>
        </w:rPr>
        <w:t>&gt;&gt;</w:t>
      </w:r>
      <w:r>
        <w:rPr>
          <w:rFonts w:ascii="Courier New" w:hAnsi="Courier New" w:cs="Courier New"/>
          <w:sz w:val="20"/>
          <w:szCs w:val="20"/>
        </w:rPr>
        <w:tab/>
        <w:t>Fire</w:t>
      </w:r>
      <w:r w:rsidRPr="00DE1E7E">
        <w:rPr>
          <w:rFonts w:ascii="Courier New" w:hAnsi="Courier New" w:cs="Courier New"/>
          <w:sz w:val="20"/>
          <w:szCs w:val="20"/>
        </w:rPr>
        <w:t xml:space="preserve"> </w:t>
      </w:r>
      <w:r>
        <w:rPr>
          <w:rFonts w:ascii="Courier New" w:hAnsi="Courier New" w:cs="Courier New"/>
          <w:sz w:val="20"/>
          <w:szCs w:val="20"/>
        </w:rPr>
        <w:t>Severity Class</w:t>
      </w:r>
      <w:r>
        <w:rPr>
          <w:rFonts w:ascii="Courier New" w:hAnsi="Courier New" w:cs="Courier New"/>
          <w:sz w:val="20"/>
          <w:szCs w:val="20"/>
        </w:rPr>
        <w:tab/>
      </w:r>
      <w:proofErr w:type="spellStart"/>
      <w:r>
        <w:rPr>
          <w:rFonts w:ascii="Courier New" w:hAnsi="Courier New" w:cs="Courier New"/>
          <w:sz w:val="20"/>
          <w:szCs w:val="20"/>
        </w:rPr>
        <w:t>SuitabilityWeight</w:t>
      </w:r>
      <w:proofErr w:type="spellEnd"/>
    </w:p>
    <w:p w14:paraId="0ED7C0E1" w14:textId="77777777" w:rsidR="00725F3B" w:rsidRPr="00DE1E7E" w:rsidRDefault="00725F3B" w:rsidP="00725F3B">
      <w:pPr>
        <w:pStyle w:val="textbody"/>
        <w:ind w:left="1530"/>
        <w:rPr>
          <w:rFonts w:ascii="Courier New" w:hAnsi="Courier New" w:cs="Courier New"/>
          <w:sz w:val="20"/>
          <w:szCs w:val="20"/>
        </w:rPr>
      </w:pPr>
      <w:r w:rsidRPr="00DE1E7E">
        <w:rPr>
          <w:rFonts w:ascii="Courier New" w:hAnsi="Courier New" w:cs="Courier New"/>
          <w:sz w:val="20"/>
          <w:szCs w:val="20"/>
        </w:rPr>
        <w:t xml:space="preserve">&gt;&gt; </w:t>
      </w:r>
      <w:r w:rsidRPr="00DE1E7E">
        <w:rPr>
          <w:rFonts w:ascii="Courier New" w:hAnsi="Courier New" w:cs="Courier New"/>
          <w:sz w:val="20"/>
          <w:szCs w:val="20"/>
        </w:rPr>
        <w:tab/>
        <w:t>-----------</w:t>
      </w:r>
      <w:r>
        <w:rPr>
          <w:rFonts w:ascii="Courier New" w:hAnsi="Courier New" w:cs="Courier New"/>
          <w:sz w:val="20"/>
          <w:szCs w:val="20"/>
        </w:rPr>
        <w:t>--------</w:t>
      </w:r>
      <w:r>
        <w:rPr>
          <w:rFonts w:ascii="Courier New" w:hAnsi="Courier New" w:cs="Courier New"/>
          <w:sz w:val="20"/>
          <w:szCs w:val="20"/>
        </w:rPr>
        <w:tab/>
      </w:r>
      <w:r w:rsidRPr="00DE1E7E">
        <w:rPr>
          <w:rFonts w:ascii="Courier New" w:hAnsi="Courier New" w:cs="Courier New"/>
          <w:sz w:val="20"/>
          <w:szCs w:val="20"/>
        </w:rPr>
        <w:t>-------</w:t>
      </w:r>
      <w:r>
        <w:rPr>
          <w:rFonts w:ascii="Courier New" w:hAnsi="Courier New" w:cs="Courier New"/>
          <w:sz w:val="20"/>
          <w:szCs w:val="20"/>
        </w:rPr>
        <w:t>----------</w:t>
      </w:r>
    </w:p>
    <w:p w14:paraId="060F3A0E" w14:textId="77777777" w:rsidR="00725F3B" w:rsidRPr="00DE1E7E" w:rsidRDefault="00725F3B" w:rsidP="00725F3B">
      <w:pPr>
        <w:pStyle w:val="textbody"/>
        <w:ind w:left="1530"/>
        <w:rPr>
          <w:rFonts w:ascii="Courier New" w:hAnsi="Courier New" w:cs="Courier New"/>
          <w:sz w:val="20"/>
          <w:szCs w:val="20"/>
        </w:rPr>
      </w:pPr>
      <w:r>
        <w:rPr>
          <w:rFonts w:ascii="Courier New" w:hAnsi="Courier New" w:cs="Courier New"/>
          <w:sz w:val="20"/>
          <w:szCs w:val="20"/>
        </w:rPr>
        <w:tab/>
        <w:t>0</w:t>
      </w:r>
      <w:r w:rsidRPr="00DE1E7E">
        <w:rPr>
          <w:rFonts w:ascii="Courier New" w:hAnsi="Courier New" w:cs="Courier New"/>
          <w:sz w:val="20"/>
          <w:szCs w:val="20"/>
        </w:rPr>
        <w:tab/>
      </w:r>
      <w:r w:rsidRPr="00DE1E7E">
        <w:rPr>
          <w:rFonts w:ascii="Courier New" w:hAnsi="Courier New" w:cs="Courier New"/>
          <w:sz w:val="20"/>
          <w:szCs w:val="20"/>
        </w:rPr>
        <w:tab/>
      </w:r>
      <w:r>
        <w:rPr>
          <w:rFonts w:ascii="Courier New" w:hAnsi="Courier New" w:cs="Courier New"/>
          <w:sz w:val="20"/>
          <w:szCs w:val="20"/>
        </w:rPr>
        <w:t xml:space="preserve">            0</w:t>
      </w:r>
    </w:p>
    <w:p w14:paraId="1132D50D" w14:textId="77777777" w:rsidR="00725F3B" w:rsidRPr="00DE1E7E" w:rsidRDefault="00725F3B" w:rsidP="00725F3B">
      <w:pPr>
        <w:pStyle w:val="textbody"/>
        <w:ind w:left="1530" w:right="0"/>
        <w:rPr>
          <w:rFonts w:ascii="Courier New" w:hAnsi="Courier New" w:cs="Courier New"/>
          <w:sz w:val="20"/>
          <w:szCs w:val="20"/>
        </w:rPr>
      </w:pPr>
      <w:r>
        <w:rPr>
          <w:rFonts w:ascii="Courier New" w:hAnsi="Courier New" w:cs="Courier New"/>
          <w:sz w:val="20"/>
          <w:szCs w:val="20"/>
        </w:rPr>
        <w:tab/>
        <w:t>1</w:t>
      </w:r>
      <w:r>
        <w:rPr>
          <w:rFonts w:ascii="Courier New" w:hAnsi="Courier New" w:cs="Courier New"/>
          <w:sz w:val="20"/>
          <w:szCs w:val="20"/>
        </w:rPr>
        <w:tab/>
        <w:t xml:space="preserve">                  0 </w:t>
      </w:r>
    </w:p>
    <w:p w14:paraId="6623FC68" w14:textId="77777777" w:rsidR="00725F3B" w:rsidRPr="00DE1E7E" w:rsidRDefault="00725F3B" w:rsidP="00725F3B">
      <w:pPr>
        <w:pStyle w:val="textbody"/>
        <w:ind w:left="1530"/>
        <w:rPr>
          <w:rFonts w:ascii="Courier New" w:hAnsi="Courier New" w:cs="Courier New"/>
          <w:sz w:val="20"/>
          <w:szCs w:val="20"/>
        </w:rPr>
      </w:pPr>
      <w:r>
        <w:rPr>
          <w:rFonts w:ascii="Courier New" w:hAnsi="Courier New" w:cs="Courier New"/>
          <w:sz w:val="20"/>
          <w:szCs w:val="20"/>
        </w:rPr>
        <w:tab/>
        <w:t>2</w:t>
      </w:r>
      <w:r>
        <w:rPr>
          <w:rFonts w:ascii="Courier New" w:hAnsi="Courier New" w:cs="Courier New"/>
          <w:sz w:val="20"/>
          <w:szCs w:val="20"/>
        </w:rPr>
        <w:tab/>
        <w:t xml:space="preserve">                  0</w:t>
      </w:r>
    </w:p>
    <w:p w14:paraId="0D9713D3" w14:textId="77777777" w:rsidR="00725F3B" w:rsidRPr="00DE1E7E" w:rsidRDefault="00725F3B" w:rsidP="00725F3B">
      <w:pPr>
        <w:pStyle w:val="textbody"/>
        <w:ind w:left="1530"/>
        <w:rPr>
          <w:rFonts w:ascii="Courier New" w:hAnsi="Courier New" w:cs="Courier New"/>
          <w:sz w:val="20"/>
          <w:szCs w:val="20"/>
        </w:rPr>
      </w:pPr>
      <w:r w:rsidRPr="00DE1E7E">
        <w:rPr>
          <w:rFonts w:ascii="Courier New" w:hAnsi="Courier New" w:cs="Courier New"/>
          <w:sz w:val="20"/>
          <w:szCs w:val="20"/>
        </w:rPr>
        <w:tab/>
      </w:r>
      <w:r>
        <w:rPr>
          <w:rFonts w:ascii="Courier New" w:hAnsi="Courier New" w:cs="Courier New"/>
          <w:sz w:val="20"/>
          <w:szCs w:val="20"/>
        </w:rPr>
        <w:t>3</w:t>
      </w:r>
      <w:r w:rsidRPr="00DE1E7E">
        <w:rPr>
          <w:rFonts w:ascii="Courier New" w:hAnsi="Courier New" w:cs="Courier New"/>
          <w:sz w:val="20"/>
          <w:szCs w:val="20"/>
        </w:rPr>
        <w:tab/>
      </w:r>
      <w:r w:rsidRPr="00DE1E7E">
        <w:rPr>
          <w:rFonts w:ascii="Courier New" w:hAnsi="Courier New" w:cs="Courier New"/>
          <w:sz w:val="20"/>
          <w:szCs w:val="20"/>
        </w:rPr>
        <w:tab/>
      </w:r>
      <w:r>
        <w:rPr>
          <w:rFonts w:ascii="Courier New" w:hAnsi="Courier New" w:cs="Courier New"/>
          <w:sz w:val="20"/>
          <w:szCs w:val="20"/>
        </w:rPr>
        <w:t xml:space="preserve">            0.5</w:t>
      </w:r>
    </w:p>
    <w:p w14:paraId="77E04AA9" w14:textId="77777777" w:rsidR="00725F3B" w:rsidRPr="00DE1E7E" w:rsidRDefault="00725F3B" w:rsidP="00725F3B">
      <w:pPr>
        <w:pStyle w:val="textbody"/>
        <w:ind w:left="1530" w:right="0"/>
        <w:rPr>
          <w:rFonts w:ascii="Courier New" w:hAnsi="Courier New" w:cs="Courier New"/>
          <w:sz w:val="20"/>
          <w:szCs w:val="20"/>
        </w:rPr>
      </w:pPr>
      <w:r>
        <w:rPr>
          <w:rFonts w:ascii="Courier New" w:hAnsi="Courier New" w:cs="Courier New"/>
          <w:sz w:val="20"/>
          <w:szCs w:val="20"/>
        </w:rPr>
        <w:tab/>
        <w:t>4</w:t>
      </w:r>
      <w:r w:rsidRPr="00DE1E7E">
        <w:rPr>
          <w:rFonts w:ascii="Courier New" w:hAnsi="Courier New" w:cs="Courier New"/>
          <w:sz w:val="20"/>
          <w:szCs w:val="20"/>
        </w:rPr>
        <w:tab/>
      </w:r>
      <w:r>
        <w:rPr>
          <w:rFonts w:ascii="Courier New" w:hAnsi="Courier New" w:cs="Courier New"/>
          <w:sz w:val="20"/>
          <w:szCs w:val="20"/>
        </w:rPr>
        <w:t xml:space="preserve">                  1</w:t>
      </w:r>
    </w:p>
    <w:p w14:paraId="729D1A65" w14:textId="77777777" w:rsidR="00725F3B" w:rsidRPr="00DE1E7E" w:rsidRDefault="00725F3B" w:rsidP="00725F3B">
      <w:pPr>
        <w:pStyle w:val="textbody"/>
        <w:ind w:left="1530"/>
        <w:rPr>
          <w:rFonts w:ascii="Courier New" w:hAnsi="Courier New" w:cs="Courier New"/>
          <w:sz w:val="20"/>
          <w:szCs w:val="20"/>
        </w:rPr>
      </w:pPr>
      <w:r>
        <w:rPr>
          <w:rFonts w:ascii="Courier New" w:hAnsi="Courier New" w:cs="Courier New"/>
          <w:sz w:val="20"/>
          <w:szCs w:val="20"/>
        </w:rPr>
        <w:tab/>
        <w:t>5</w:t>
      </w:r>
      <w:r>
        <w:rPr>
          <w:rFonts w:ascii="Courier New" w:hAnsi="Courier New" w:cs="Courier New"/>
          <w:sz w:val="20"/>
          <w:szCs w:val="20"/>
        </w:rPr>
        <w:tab/>
        <w:t xml:space="preserve">                  1</w:t>
      </w:r>
    </w:p>
    <w:p w14:paraId="100A8F34" w14:textId="77777777" w:rsidR="00C5180D" w:rsidRPr="00DE1E7E" w:rsidRDefault="00C5180D" w:rsidP="00E663FE">
      <w:pPr>
        <w:pStyle w:val="textbody"/>
        <w:ind w:left="1530"/>
        <w:rPr>
          <w:rFonts w:ascii="Courier New" w:hAnsi="Courier New" w:cs="Courier New"/>
          <w:sz w:val="20"/>
          <w:szCs w:val="20"/>
        </w:rPr>
      </w:pPr>
    </w:p>
    <w:p w14:paraId="002470C5" w14:textId="77777777" w:rsidR="00725F3B" w:rsidRDefault="00725F3B" w:rsidP="00725F3B">
      <w:pPr>
        <w:pStyle w:val="Heading3"/>
        <w:numPr>
          <w:ilvl w:val="4"/>
          <w:numId w:val="2"/>
        </w:numPr>
        <w:spacing w:after="120"/>
      </w:pPr>
      <w:bookmarkStart w:id="66" w:name="_Toc492623216"/>
      <w:proofErr w:type="spellStart"/>
      <w:r>
        <w:t>DisturbanceTable</w:t>
      </w:r>
      <w:proofErr w:type="spellEnd"/>
      <w:r>
        <w:t xml:space="preserve"> - Harvest</w:t>
      </w:r>
      <w:bookmarkEnd w:id="66"/>
    </w:p>
    <w:p w14:paraId="1106F5DC" w14:textId="02C3E448" w:rsidR="00725F3B" w:rsidRDefault="00725F3B" w:rsidP="00725F3B">
      <w:pPr>
        <w:pStyle w:val="textbody"/>
        <w:ind w:left="1170"/>
      </w:pPr>
      <w:r>
        <w:t xml:space="preserve">The </w:t>
      </w:r>
      <w:proofErr w:type="spellStart"/>
      <w:r>
        <w:t>DisturbanceTable</w:t>
      </w:r>
      <w:proofErr w:type="spellEnd"/>
      <w:r>
        <w:t xml:space="preserve"> for Harvest defines the harvest prescription classes that are relevant to be tracked for purposes of habitat suitability.</w:t>
      </w:r>
      <w:r w:rsidRPr="00725F3B">
        <w:t xml:space="preserve"> </w:t>
      </w:r>
      <w:r>
        <w:t>The keyword ‘Harvest’ must follow ‘</w:t>
      </w:r>
      <w:proofErr w:type="spellStart"/>
      <w:r>
        <w:t>DisturbanceTable</w:t>
      </w:r>
      <w:proofErr w:type="spellEnd"/>
      <w:r>
        <w:t xml:space="preserve">’ to designate that the following table reflects harvest prescriptions.  In some cases only certain classes will be relevant (e.g., </w:t>
      </w:r>
      <w:proofErr w:type="spellStart"/>
      <w:r>
        <w:t>clearcuts</w:t>
      </w:r>
      <w:proofErr w:type="spellEnd"/>
      <w:r>
        <w:t xml:space="preserve">).  The </w:t>
      </w:r>
      <w:proofErr w:type="spellStart"/>
      <w:r>
        <w:t>SuitabilityWeight</w:t>
      </w:r>
      <w:proofErr w:type="spellEnd"/>
      <w:r>
        <w:t xml:space="preserve"> for each prescription class can be any value between 0 and 1, which determines the relative value of that prescription for habitat su</w:t>
      </w:r>
      <w:r w:rsidRPr="00217C9F">
        <w:t xml:space="preserve">itability.  For instance, if a </w:t>
      </w:r>
      <w:r w:rsidR="00172473">
        <w:t>forest type</w:t>
      </w:r>
      <w:r w:rsidRPr="00217C9F">
        <w:t>/</w:t>
      </w:r>
      <w:r w:rsidR="00172473">
        <w:t>time since harvest</w:t>
      </w:r>
      <w:r w:rsidRPr="00217C9F">
        <w:t xml:space="preserve"> combination is given a habitat suitability value of 2 in the classification table, and the </w:t>
      </w:r>
      <w:r>
        <w:t>harvest prescription</w:t>
      </w:r>
      <w:r w:rsidRPr="00217C9F">
        <w:t xml:space="preserve"> class affecting a cell with that combination is given a value of 0.5, the habitat suitability value for the cell would be 1.    </w:t>
      </w:r>
    </w:p>
    <w:p w14:paraId="5312A68E" w14:textId="77777777" w:rsidR="00725F3B" w:rsidRDefault="00725F3B" w:rsidP="00725F3B">
      <w:pPr>
        <w:pStyle w:val="textbody"/>
        <w:ind w:left="1530"/>
        <w:rPr>
          <w:rFonts w:ascii="Courier New" w:hAnsi="Courier New" w:cs="Courier New"/>
          <w:sz w:val="20"/>
          <w:szCs w:val="20"/>
        </w:rPr>
      </w:pPr>
    </w:p>
    <w:p w14:paraId="0D8C6F2F" w14:textId="77777777" w:rsidR="00725F3B" w:rsidRPr="00DE1E7E" w:rsidRDefault="00725F3B" w:rsidP="00725F3B">
      <w:pPr>
        <w:pStyle w:val="textbody"/>
        <w:ind w:left="1530"/>
        <w:rPr>
          <w:rFonts w:ascii="Courier New" w:hAnsi="Courier New" w:cs="Courier New"/>
          <w:sz w:val="20"/>
          <w:szCs w:val="20"/>
        </w:rPr>
      </w:pPr>
      <w:proofErr w:type="spellStart"/>
      <w:r>
        <w:rPr>
          <w:rFonts w:ascii="Courier New" w:hAnsi="Courier New" w:cs="Courier New"/>
          <w:sz w:val="20"/>
          <w:szCs w:val="20"/>
        </w:rPr>
        <w:t>Disturbance</w:t>
      </w:r>
      <w:r w:rsidRPr="00DE1E7E">
        <w:rPr>
          <w:rFonts w:ascii="Courier New" w:hAnsi="Courier New" w:cs="Courier New"/>
          <w:sz w:val="20"/>
          <w:szCs w:val="20"/>
        </w:rPr>
        <w:t>Table</w:t>
      </w:r>
      <w:proofErr w:type="spellEnd"/>
      <w:r>
        <w:rPr>
          <w:rFonts w:ascii="Courier New" w:hAnsi="Courier New" w:cs="Courier New"/>
          <w:sz w:val="20"/>
          <w:szCs w:val="20"/>
        </w:rPr>
        <w:tab/>
      </w:r>
      <w:r>
        <w:rPr>
          <w:rFonts w:ascii="Courier New" w:hAnsi="Courier New" w:cs="Courier New"/>
          <w:sz w:val="20"/>
          <w:szCs w:val="20"/>
        </w:rPr>
        <w:tab/>
        <w:t>Harvest</w:t>
      </w:r>
    </w:p>
    <w:p w14:paraId="5F9222B5" w14:textId="77777777" w:rsidR="00725F3B" w:rsidRPr="00DE1E7E" w:rsidRDefault="00725F3B" w:rsidP="00725F3B">
      <w:pPr>
        <w:pStyle w:val="textbody"/>
        <w:ind w:left="1530"/>
        <w:rPr>
          <w:rFonts w:ascii="Courier New" w:hAnsi="Courier New" w:cs="Courier New"/>
          <w:sz w:val="20"/>
          <w:szCs w:val="20"/>
        </w:rPr>
      </w:pPr>
      <w:r>
        <w:rPr>
          <w:rFonts w:ascii="Courier New" w:hAnsi="Courier New" w:cs="Courier New"/>
          <w:sz w:val="20"/>
          <w:szCs w:val="20"/>
        </w:rPr>
        <w:t>&gt;&gt;</w:t>
      </w:r>
      <w:r>
        <w:rPr>
          <w:rFonts w:ascii="Courier New" w:hAnsi="Courier New" w:cs="Courier New"/>
          <w:sz w:val="20"/>
          <w:szCs w:val="20"/>
        </w:rPr>
        <w:tab/>
        <w:t>Harvest</w:t>
      </w:r>
      <w:r w:rsidRPr="00DE1E7E">
        <w:rPr>
          <w:rFonts w:ascii="Courier New" w:hAnsi="Courier New" w:cs="Courier New"/>
          <w:sz w:val="20"/>
          <w:szCs w:val="20"/>
        </w:rPr>
        <w:t xml:space="preserve"> </w:t>
      </w:r>
      <w:r>
        <w:rPr>
          <w:rFonts w:ascii="Courier New" w:hAnsi="Courier New" w:cs="Courier New"/>
          <w:sz w:val="20"/>
          <w:szCs w:val="20"/>
        </w:rPr>
        <w:t>Prescription Class</w:t>
      </w:r>
      <w:r>
        <w:rPr>
          <w:rFonts w:ascii="Courier New" w:hAnsi="Courier New" w:cs="Courier New"/>
          <w:sz w:val="20"/>
          <w:szCs w:val="20"/>
        </w:rPr>
        <w:tab/>
      </w:r>
      <w:proofErr w:type="spellStart"/>
      <w:r>
        <w:rPr>
          <w:rFonts w:ascii="Courier New" w:hAnsi="Courier New" w:cs="Courier New"/>
          <w:sz w:val="20"/>
          <w:szCs w:val="20"/>
        </w:rPr>
        <w:t>SuitabilityWeight</w:t>
      </w:r>
      <w:proofErr w:type="spellEnd"/>
    </w:p>
    <w:p w14:paraId="044A6248" w14:textId="77777777" w:rsidR="00725F3B" w:rsidRPr="00DE1E7E" w:rsidRDefault="00725F3B" w:rsidP="00725F3B">
      <w:pPr>
        <w:pStyle w:val="textbody"/>
        <w:ind w:left="1530"/>
        <w:rPr>
          <w:rFonts w:ascii="Courier New" w:hAnsi="Courier New" w:cs="Courier New"/>
          <w:sz w:val="20"/>
          <w:szCs w:val="20"/>
        </w:rPr>
      </w:pPr>
      <w:r w:rsidRPr="00DE1E7E">
        <w:rPr>
          <w:rFonts w:ascii="Courier New" w:hAnsi="Courier New" w:cs="Courier New"/>
          <w:sz w:val="20"/>
          <w:szCs w:val="20"/>
        </w:rPr>
        <w:t xml:space="preserve">&gt;&gt; </w:t>
      </w:r>
      <w:r w:rsidRPr="00DE1E7E">
        <w:rPr>
          <w:rFonts w:ascii="Courier New" w:hAnsi="Courier New" w:cs="Courier New"/>
          <w:sz w:val="20"/>
          <w:szCs w:val="20"/>
        </w:rPr>
        <w:tab/>
        <w:t>-----------</w:t>
      </w:r>
      <w:r>
        <w:rPr>
          <w:rFonts w:ascii="Courier New" w:hAnsi="Courier New" w:cs="Courier New"/>
          <w:sz w:val="20"/>
          <w:szCs w:val="20"/>
        </w:rPr>
        <w:t>---------------</w:t>
      </w:r>
      <w:r>
        <w:rPr>
          <w:rFonts w:ascii="Courier New" w:hAnsi="Courier New" w:cs="Courier New"/>
          <w:sz w:val="20"/>
          <w:szCs w:val="20"/>
        </w:rPr>
        <w:tab/>
      </w:r>
      <w:r w:rsidRPr="00DE1E7E">
        <w:rPr>
          <w:rFonts w:ascii="Courier New" w:hAnsi="Courier New" w:cs="Courier New"/>
          <w:sz w:val="20"/>
          <w:szCs w:val="20"/>
        </w:rPr>
        <w:t>-------</w:t>
      </w:r>
      <w:r>
        <w:rPr>
          <w:rFonts w:ascii="Courier New" w:hAnsi="Courier New" w:cs="Courier New"/>
          <w:sz w:val="20"/>
          <w:szCs w:val="20"/>
        </w:rPr>
        <w:t>----------</w:t>
      </w:r>
    </w:p>
    <w:p w14:paraId="34A9268B" w14:textId="77777777" w:rsidR="00725F3B" w:rsidRPr="00DE1E7E" w:rsidRDefault="00725F3B" w:rsidP="00725F3B">
      <w:pPr>
        <w:pStyle w:val="textbody"/>
        <w:ind w:left="1530"/>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RandomClearcutCut</w:t>
      </w:r>
      <w:proofErr w:type="spellEnd"/>
      <w:r w:rsidRPr="00DE1E7E">
        <w:rPr>
          <w:rFonts w:ascii="Courier New" w:hAnsi="Courier New" w:cs="Courier New"/>
          <w:sz w:val="20"/>
          <w:szCs w:val="20"/>
        </w:rPr>
        <w:tab/>
      </w:r>
      <w:r w:rsidRPr="00DE1E7E">
        <w:rPr>
          <w:rFonts w:ascii="Courier New" w:hAnsi="Courier New" w:cs="Courier New"/>
          <w:sz w:val="20"/>
          <w:szCs w:val="20"/>
        </w:rPr>
        <w:tab/>
      </w:r>
      <w:r>
        <w:rPr>
          <w:rFonts w:ascii="Courier New" w:hAnsi="Courier New" w:cs="Courier New"/>
          <w:sz w:val="20"/>
          <w:szCs w:val="20"/>
        </w:rPr>
        <w:t xml:space="preserve">      0</w:t>
      </w:r>
    </w:p>
    <w:p w14:paraId="583879C9" w14:textId="77777777" w:rsidR="00725F3B" w:rsidRPr="00DE1E7E" w:rsidRDefault="00725F3B" w:rsidP="00725F3B">
      <w:pPr>
        <w:pStyle w:val="textbody"/>
        <w:ind w:left="1530" w:right="0"/>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MaxAgeClearcut</w:t>
      </w:r>
      <w:proofErr w:type="spellEnd"/>
      <w:r>
        <w:rPr>
          <w:rFonts w:ascii="Courier New" w:hAnsi="Courier New" w:cs="Courier New"/>
          <w:sz w:val="20"/>
          <w:szCs w:val="20"/>
        </w:rPr>
        <w:tab/>
        <w:t xml:space="preserve">            0.5 </w:t>
      </w:r>
    </w:p>
    <w:p w14:paraId="09A50551" w14:textId="77777777" w:rsidR="00725F3B" w:rsidRPr="00DE1E7E" w:rsidRDefault="00725F3B" w:rsidP="00725F3B">
      <w:pPr>
        <w:pStyle w:val="textbody"/>
        <w:ind w:left="1530"/>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SelectionCut</w:t>
      </w:r>
      <w:proofErr w:type="spellEnd"/>
      <w:r>
        <w:rPr>
          <w:rFonts w:ascii="Courier New" w:hAnsi="Courier New" w:cs="Courier New"/>
          <w:sz w:val="20"/>
          <w:szCs w:val="20"/>
        </w:rPr>
        <w:tab/>
        <w:t xml:space="preserve">            1</w:t>
      </w:r>
    </w:p>
    <w:p w14:paraId="1AC99A1E" w14:textId="77777777" w:rsidR="00E663FE" w:rsidRPr="005211B4" w:rsidRDefault="00E663FE" w:rsidP="005211B4">
      <w:pPr>
        <w:pStyle w:val="textbody"/>
      </w:pPr>
    </w:p>
    <w:p w14:paraId="432A3263" w14:textId="77777777" w:rsidR="008401C8" w:rsidRDefault="005211B4" w:rsidP="005211B4">
      <w:pPr>
        <w:pStyle w:val="Heading3"/>
        <w:numPr>
          <w:ilvl w:val="4"/>
          <w:numId w:val="2"/>
        </w:numPr>
        <w:spacing w:after="120"/>
      </w:pPr>
      <w:bookmarkStart w:id="67" w:name="_Toc492623217"/>
      <w:proofErr w:type="spellStart"/>
      <w:r>
        <w:lastRenderedPageBreak/>
        <w:t>SuitabilityTable</w:t>
      </w:r>
      <w:bookmarkStart w:id="68" w:name="_Toc102232960"/>
      <w:bookmarkEnd w:id="45"/>
      <w:bookmarkEnd w:id="46"/>
      <w:bookmarkEnd w:id="48"/>
      <w:bookmarkEnd w:id="67"/>
      <w:proofErr w:type="spellEnd"/>
    </w:p>
    <w:p w14:paraId="44DBD05D" w14:textId="5432BE7C" w:rsidR="00E663FE" w:rsidRDefault="00E663FE" w:rsidP="003026A0">
      <w:pPr>
        <w:pStyle w:val="textbody"/>
        <w:ind w:left="1530"/>
      </w:pPr>
      <w:r>
        <w:t xml:space="preserve">The </w:t>
      </w:r>
      <w:proofErr w:type="spellStart"/>
      <w:r>
        <w:t>SuitabilityTable</w:t>
      </w:r>
      <w:proofErr w:type="spellEnd"/>
      <w:r>
        <w:t xml:space="preserve"> defines the suitability value for each forest type </w:t>
      </w:r>
      <w:r w:rsidR="002D22D6">
        <w:t>across multiple times since disturbance</w:t>
      </w:r>
      <w:r>
        <w:t xml:space="preserve">. </w:t>
      </w:r>
      <w:r w:rsidRPr="00DE1E7E">
        <w:t xml:space="preserve"> </w:t>
      </w:r>
      <w:r>
        <w:t xml:space="preserve">The first line provides the </w:t>
      </w:r>
      <w:r w:rsidR="002D22D6">
        <w:t>time since disturbance (TSD</w:t>
      </w:r>
      <w:r w:rsidR="00917AF2">
        <w:t>)</w:t>
      </w:r>
      <w:r w:rsidR="00E95B23">
        <w:t xml:space="preserve"> class </w:t>
      </w:r>
      <w:r w:rsidR="00387EB2">
        <w:t>values</w:t>
      </w:r>
      <w:r w:rsidR="00E95B23">
        <w:t>, which</w:t>
      </w:r>
      <w:r w:rsidR="00387EB2">
        <w:t xml:space="preserve"> represent the maximum </w:t>
      </w:r>
      <w:r w:rsidR="002D22D6">
        <w:t>TSD for each TSD</w:t>
      </w:r>
      <w:r w:rsidR="00387EB2">
        <w:t xml:space="preserve"> class.  Time since </w:t>
      </w:r>
      <w:r w:rsidR="002D22D6">
        <w:t xml:space="preserve">disturbance is only tracked for disturbed </w:t>
      </w:r>
      <w:r w:rsidR="00387EB2">
        <w:t xml:space="preserve">cells where the </w:t>
      </w:r>
      <w:r w:rsidR="002D22D6">
        <w:t>disturbance</w:t>
      </w:r>
      <w:r w:rsidR="00387EB2">
        <w:t xml:space="preserve"> equates to a &gt;0 value in the </w:t>
      </w:r>
      <w:proofErr w:type="spellStart"/>
      <w:r w:rsidR="00172473">
        <w:t>Disturbance</w:t>
      </w:r>
      <w:r w:rsidR="002D22D6">
        <w:t>Table</w:t>
      </w:r>
      <w:proofErr w:type="spellEnd"/>
      <w:r w:rsidR="00387EB2">
        <w:t xml:space="preserve">.  There must be </w:t>
      </w:r>
      <w:r w:rsidR="002D22D6">
        <w:t>at least one TSD</w:t>
      </w:r>
      <w:r w:rsidR="00387EB2">
        <w:t xml:space="preserve"> class provided, and t</w:t>
      </w:r>
      <w:r w:rsidR="002D22D6">
        <w:t>here is no limit on how many TSD</w:t>
      </w:r>
      <w:r w:rsidR="00387EB2">
        <w:t xml:space="preserve"> classes can be used, although classes must be integer values.</w:t>
      </w:r>
    </w:p>
    <w:p w14:paraId="3FD555CE" w14:textId="77777777" w:rsidR="00E663FE" w:rsidRDefault="00E663FE" w:rsidP="003026A0">
      <w:pPr>
        <w:pStyle w:val="textbody"/>
        <w:ind w:left="1530"/>
      </w:pPr>
      <w:r>
        <w:t xml:space="preserve">The remaining lines in the table define the suitability values for each </w:t>
      </w:r>
      <w:r w:rsidR="002D22D6">
        <w:t>TSD</w:t>
      </w:r>
      <w:r>
        <w:t xml:space="preserve"> and </w:t>
      </w:r>
      <w:r w:rsidR="00885562">
        <w:t>forest type</w:t>
      </w:r>
      <w:r>
        <w:t xml:space="preserve"> combination by listing the </w:t>
      </w:r>
      <w:r w:rsidR="002D22D6">
        <w:t>TSD</w:t>
      </w:r>
      <w:r>
        <w:t xml:space="preserve"> and a suitability value for each </w:t>
      </w:r>
      <w:r w:rsidR="00885562">
        <w:t>forest type</w:t>
      </w:r>
      <w:r w:rsidR="003026A0">
        <w:t xml:space="preserve"> (i.e., the forest type that </w:t>
      </w:r>
      <w:r w:rsidR="002D22D6">
        <w:t>was disturbed</w:t>
      </w:r>
      <w:r w:rsidR="003026A0">
        <w:t>)</w:t>
      </w:r>
      <w:r>
        <w:t xml:space="preserve">.  The number of suitability values </w:t>
      </w:r>
      <w:r w:rsidR="003026A0">
        <w:t xml:space="preserve">in each row </w:t>
      </w:r>
      <w:r>
        <w:t xml:space="preserve">must match the number of </w:t>
      </w:r>
      <w:r w:rsidR="002D22D6">
        <w:t>TSD</w:t>
      </w:r>
      <w:r w:rsidR="003026A0">
        <w:t xml:space="preserve"> classes</w:t>
      </w:r>
      <w:r>
        <w:t xml:space="preserve">.  Times since </w:t>
      </w:r>
      <w:r w:rsidR="002D22D6">
        <w:t>disturbance</w:t>
      </w:r>
      <w:r>
        <w:t xml:space="preserve"> that exceed the highest value listed in the </w:t>
      </w:r>
      <w:proofErr w:type="spellStart"/>
      <w:r>
        <w:t>SuitabilityTable</w:t>
      </w:r>
      <w:proofErr w:type="spellEnd"/>
      <w:r>
        <w:t xml:space="preserve"> are assumed to have a value of 0 for all </w:t>
      </w:r>
      <w:r w:rsidR="00885562">
        <w:t>forest types</w:t>
      </w:r>
      <w:r>
        <w:t>.  Suitability values in the table must be integer values but have no other restrictions.</w:t>
      </w:r>
      <w:r w:rsidRPr="00253E91">
        <w:t xml:space="preserve"> </w:t>
      </w:r>
      <w:r>
        <w:t xml:space="preserve"> The selected suitability value from the </w:t>
      </w:r>
      <w:proofErr w:type="spellStart"/>
      <w:r>
        <w:t>SuitabilityTable</w:t>
      </w:r>
      <w:proofErr w:type="spellEnd"/>
      <w:r>
        <w:t xml:space="preserve"> is multiplied by the </w:t>
      </w:r>
      <w:proofErr w:type="spellStart"/>
      <w:r>
        <w:t>SuitabilityWeight</w:t>
      </w:r>
      <w:proofErr w:type="spellEnd"/>
      <w:r>
        <w:t xml:space="preserve"> of the </w:t>
      </w:r>
      <w:r w:rsidR="002D22D6">
        <w:t>disturbance</w:t>
      </w:r>
      <w:r>
        <w:t xml:space="preserve"> that initialized the time since </w:t>
      </w:r>
      <w:r w:rsidR="002D22D6">
        <w:t>disturbance</w:t>
      </w:r>
      <w:r>
        <w:t>.</w:t>
      </w:r>
    </w:p>
    <w:p w14:paraId="76498764" w14:textId="77777777" w:rsidR="00387EB2" w:rsidRPr="00387EB2" w:rsidRDefault="00387EB2" w:rsidP="00387EB2">
      <w:pPr>
        <w:pStyle w:val="textbody"/>
        <w:ind w:left="1530" w:firstLine="18"/>
        <w:rPr>
          <w:rFonts w:ascii="Courier New" w:hAnsi="Courier New" w:cs="Courier New"/>
          <w:sz w:val="20"/>
          <w:szCs w:val="20"/>
        </w:rPr>
      </w:pPr>
      <w:proofErr w:type="spellStart"/>
      <w:r w:rsidRPr="00387EB2">
        <w:rPr>
          <w:rFonts w:ascii="Courier New" w:hAnsi="Courier New" w:cs="Courier New"/>
          <w:sz w:val="20"/>
          <w:szCs w:val="20"/>
        </w:rPr>
        <w:t>SuitabilityTable</w:t>
      </w:r>
      <w:proofErr w:type="spellEnd"/>
    </w:p>
    <w:p w14:paraId="7DDBF312" w14:textId="77777777" w:rsidR="00387EB2" w:rsidRPr="00387EB2" w:rsidRDefault="00387EB2" w:rsidP="00387EB2">
      <w:pPr>
        <w:pStyle w:val="textbody"/>
        <w:ind w:left="1530" w:firstLine="18"/>
        <w:rPr>
          <w:rFonts w:ascii="Courier New" w:hAnsi="Courier New" w:cs="Courier New"/>
          <w:sz w:val="20"/>
          <w:szCs w:val="20"/>
        </w:rPr>
      </w:pPr>
      <w:r w:rsidRPr="00387EB2">
        <w:rPr>
          <w:rFonts w:ascii="Courier New" w:hAnsi="Courier New" w:cs="Courier New"/>
          <w:sz w:val="20"/>
          <w:szCs w:val="20"/>
        </w:rPr>
        <w:t xml:space="preserve">&lt;&lt; </w:t>
      </w:r>
      <w:proofErr w:type="spellStart"/>
      <w:r w:rsidRPr="00387EB2">
        <w:rPr>
          <w:rFonts w:ascii="Courier New" w:hAnsi="Courier New" w:cs="Courier New"/>
          <w:sz w:val="20"/>
          <w:szCs w:val="20"/>
        </w:rPr>
        <w:t>Fo</w:t>
      </w:r>
      <w:r w:rsidR="002D22D6">
        <w:rPr>
          <w:rFonts w:ascii="Courier New" w:hAnsi="Courier New" w:cs="Courier New"/>
          <w:sz w:val="20"/>
          <w:szCs w:val="20"/>
        </w:rPr>
        <w:t>restType</w:t>
      </w:r>
      <w:proofErr w:type="spellEnd"/>
      <w:r w:rsidR="002D22D6">
        <w:rPr>
          <w:rFonts w:ascii="Courier New" w:hAnsi="Courier New" w:cs="Courier New"/>
          <w:sz w:val="20"/>
          <w:szCs w:val="20"/>
        </w:rPr>
        <w:tab/>
        <w:t xml:space="preserve">Maximum Time </w:t>
      </w:r>
      <w:proofErr w:type="gramStart"/>
      <w:r w:rsidR="002D22D6">
        <w:rPr>
          <w:rFonts w:ascii="Courier New" w:hAnsi="Courier New" w:cs="Courier New"/>
          <w:sz w:val="20"/>
          <w:szCs w:val="20"/>
        </w:rPr>
        <w:t>Since</w:t>
      </w:r>
      <w:proofErr w:type="gramEnd"/>
      <w:r w:rsidR="002D22D6">
        <w:rPr>
          <w:rFonts w:ascii="Courier New" w:hAnsi="Courier New" w:cs="Courier New"/>
          <w:sz w:val="20"/>
          <w:szCs w:val="20"/>
        </w:rPr>
        <w:t xml:space="preserve"> Disturbance</w:t>
      </w:r>
    </w:p>
    <w:p w14:paraId="7A090188" w14:textId="77777777" w:rsidR="00387EB2" w:rsidRPr="00387EB2" w:rsidRDefault="00387EB2" w:rsidP="00387EB2">
      <w:pPr>
        <w:pStyle w:val="textbody"/>
        <w:ind w:left="1530" w:firstLine="18"/>
        <w:rPr>
          <w:rFonts w:ascii="Courier New" w:hAnsi="Courier New" w:cs="Courier New"/>
          <w:sz w:val="20"/>
          <w:szCs w:val="20"/>
        </w:rPr>
      </w:pPr>
      <w:r w:rsidRPr="00387EB2">
        <w:rPr>
          <w:rFonts w:ascii="Courier New" w:hAnsi="Courier New" w:cs="Courier New"/>
          <w:sz w:val="20"/>
          <w:szCs w:val="20"/>
        </w:rPr>
        <w:t>&lt;&lt; ----------</w:t>
      </w:r>
      <w:r w:rsidRPr="00387EB2">
        <w:rPr>
          <w:rFonts w:ascii="Courier New" w:hAnsi="Courier New" w:cs="Courier New"/>
          <w:sz w:val="20"/>
          <w:szCs w:val="20"/>
        </w:rPr>
        <w:tab/>
        <w:t>-----------------------</w:t>
      </w:r>
      <w:r w:rsidR="002D22D6">
        <w:rPr>
          <w:rFonts w:ascii="Courier New" w:hAnsi="Courier New" w:cs="Courier New"/>
          <w:sz w:val="20"/>
          <w:szCs w:val="20"/>
        </w:rPr>
        <w:t>-------</w:t>
      </w:r>
    </w:p>
    <w:p w14:paraId="468CB252" w14:textId="77777777" w:rsidR="00387EB2" w:rsidRPr="00387EB2" w:rsidRDefault="00387EB2" w:rsidP="00387EB2">
      <w:pPr>
        <w:pStyle w:val="textbody"/>
        <w:ind w:left="1530" w:firstLine="18"/>
        <w:rPr>
          <w:rFonts w:ascii="Courier New" w:hAnsi="Courier New" w:cs="Courier New"/>
          <w:sz w:val="20"/>
          <w:szCs w:val="20"/>
        </w:rPr>
      </w:pPr>
      <w:r w:rsidRPr="00387EB2">
        <w:rPr>
          <w:rFonts w:ascii="Courier New" w:hAnsi="Courier New" w:cs="Courier New"/>
          <w:sz w:val="20"/>
          <w:szCs w:val="20"/>
        </w:rPr>
        <w:tab/>
      </w:r>
      <w:r w:rsidRPr="00387EB2">
        <w:rPr>
          <w:rFonts w:ascii="Courier New" w:hAnsi="Courier New" w:cs="Courier New"/>
          <w:sz w:val="20"/>
          <w:szCs w:val="20"/>
        </w:rPr>
        <w:tab/>
      </w:r>
      <w:r w:rsidRPr="00387EB2">
        <w:rPr>
          <w:rFonts w:ascii="Courier New" w:hAnsi="Courier New" w:cs="Courier New"/>
          <w:sz w:val="20"/>
          <w:szCs w:val="20"/>
        </w:rPr>
        <w:tab/>
        <w:t>5</w:t>
      </w:r>
      <w:r w:rsidRPr="00387EB2">
        <w:rPr>
          <w:rFonts w:ascii="Courier New" w:hAnsi="Courier New" w:cs="Courier New"/>
          <w:sz w:val="20"/>
          <w:szCs w:val="20"/>
        </w:rPr>
        <w:tab/>
        <w:t>10</w:t>
      </w:r>
      <w:r w:rsidRPr="00387EB2">
        <w:rPr>
          <w:rFonts w:ascii="Courier New" w:hAnsi="Courier New" w:cs="Courier New"/>
          <w:sz w:val="20"/>
          <w:szCs w:val="20"/>
        </w:rPr>
        <w:tab/>
        <w:t>9999</w:t>
      </w:r>
    </w:p>
    <w:p w14:paraId="1EA1CDA1" w14:textId="77777777" w:rsidR="00387EB2" w:rsidRPr="00387EB2" w:rsidRDefault="00387EB2" w:rsidP="00387EB2">
      <w:pPr>
        <w:pStyle w:val="textbody"/>
        <w:ind w:left="1530" w:firstLine="18"/>
        <w:rPr>
          <w:rFonts w:ascii="Courier New" w:hAnsi="Courier New" w:cs="Courier New"/>
          <w:sz w:val="20"/>
          <w:szCs w:val="20"/>
        </w:rPr>
      </w:pPr>
      <w:r w:rsidRPr="00387EB2">
        <w:rPr>
          <w:rFonts w:ascii="Courier New" w:hAnsi="Courier New" w:cs="Courier New"/>
          <w:sz w:val="20"/>
          <w:szCs w:val="20"/>
        </w:rPr>
        <w:t>&lt;&lt;</w:t>
      </w:r>
      <w:r w:rsidRPr="00387EB2">
        <w:rPr>
          <w:rFonts w:ascii="Courier New" w:hAnsi="Courier New" w:cs="Courier New"/>
          <w:sz w:val="20"/>
          <w:szCs w:val="20"/>
        </w:rPr>
        <w:tab/>
      </w:r>
      <w:r w:rsidRPr="00387EB2">
        <w:rPr>
          <w:rFonts w:ascii="Courier New" w:hAnsi="Courier New" w:cs="Courier New"/>
          <w:sz w:val="20"/>
          <w:szCs w:val="20"/>
        </w:rPr>
        <w:tab/>
      </w:r>
      <w:r w:rsidRPr="00387EB2">
        <w:rPr>
          <w:rFonts w:ascii="Courier New" w:hAnsi="Courier New" w:cs="Courier New"/>
          <w:sz w:val="20"/>
          <w:szCs w:val="20"/>
        </w:rPr>
        <w:tab/>
        <w:t>Suitability Values</w:t>
      </w:r>
    </w:p>
    <w:p w14:paraId="405A6B29" w14:textId="77777777" w:rsidR="00387EB2" w:rsidRPr="00387EB2" w:rsidRDefault="00387EB2" w:rsidP="00387EB2">
      <w:pPr>
        <w:pStyle w:val="textbody"/>
        <w:ind w:left="1530" w:firstLine="18"/>
        <w:rPr>
          <w:rFonts w:ascii="Courier New" w:hAnsi="Courier New" w:cs="Courier New"/>
          <w:sz w:val="20"/>
          <w:szCs w:val="20"/>
        </w:rPr>
      </w:pPr>
      <w:r w:rsidRPr="00387EB2">
        <w:rPr>
          <w:rFonts w:ascii="Courier New" w:hAnsi="Courier New" w:cs="Courier New"/>
          <w:sz w:val="20"/>
          <w:szCs w:val="20"/>
        </w:rPr>
        <w:t>&lt;&lt;</w:t>
      </w:r>
      <w:r w:rsidRPr="00387EB2">
        <w:rPr>
          <w:rFonts w:ascii="Courier New" w:hAnsi="Courier New" w:cs="Courier New"/>
          <w:sz w:val="20"/>
          <w:szCs w:val="20"/>
        </w:rPr>
        <w:tab/>
      </w:r>
      <w:r w:rsidRPr="00387EB2">
        <w:rPr>
          <w:rFonts w:ascii="Courier New" w:hAnsi="Courier New" w:cs="Courier New"/>
          <w:sz w:val="20"/>
          <w:szCs w:val="20"/>
        </w:rPr>
        <w:tab/>
      </w:r>
      <w:r w:rsidRPr="00387EB2">
        <w:rPr>
          <w:rFonts w:ascii="Courier New" w:hAnsi="Courier New" w:cs="Courier New"/>
          <w:sz w:val="20"/>
          <w:szCs w:val="20"/>
        </w:rPr>
        <w:tab/>
        <w:t>-----------------------</w:t>
      </w:r>
      <w:r w:rsidR="002D22D6">
        <w:rPr>
          <w:rFonts w:ascii="Courier New" w:hAnsi="Courier New" w:cs="Courier New"/>
          <w:sz w:val="20"/>
          <w:szCs w:val="20"/>
        </w:rPr>
        <w:t>-------</w:t>
      </w:r>
    </w:p>
    <w:p w14:paraId="67CDDD48" w14:textId="77777777" w:rsidR="00387EB2" w:rsidRPr="00387EB2" w:rsidRDefault="00387EB2" w:rsidP="00387EB2">
      <w:pPr>
        <w:pStyle w:val="textbody"/>
        <w:ind w:left="1530" w:firstLine="18"/>
        <w:rPr>
          <w:rFonts w:ascii="Courier New" w:hAnsi="Courier New" w:cs="Courier New"/>
          <w:sz w:val="20"/>
          <w:szCs w:val="20"/>
        </w:rPr>
      </w:pPr>
      <w:r w:rsidRPr="00387EB2">
        <w:rPr>
          <w:rFonts w:ascii="Courier New" w:hAnsi="Courier New" w:cs="Courier New"/>
          <w:sz w:val="20"/>
          <w:szCs w:val="20"/>
        </w:rPr>
        <w:t>Pine</w:t>
      </w:r>
      <w:r w:rsidRPr="00387EB2">
        <w:rPr>
          <w:rFonts w:ascii="Courier New" w:hAnsi="Courier New" w:cs="Courier New"/>
          <w:sz w:val="20"/>
          <w:szCs w:val="20"/>
        </w:rPr>
        <w:tab/>
      </w:r>
      <w:r w:rsidRPr="00387EB2">
        <w:rPr>
          <w:rFonts w:ascii="Courier New" w:hAnsi="Courier New" w:cs="Courier New"/>
          <w:sz w:val="20"/>
          <w:szCs w:val="20"/>
        </w:rPr>
        <w:tab/>
      </w:r>
      <w:r>
        <w:rPr>
          <w:rFonts w:ascii="Courier New" w:hAnsi="Courier New" w:cs="Courier New"/>
          <w:sz w:val="20"/>
          <w:szCs w:val="20"/>
        </w:rPr>
        <w:tab/>
      </w:r>
      <w:r w:rsidRPr="00387EB2">
        <w:rPr>
          <w:rFonts w:ascii="Courier New" w:hAnsi="Courier New" w:cs="Courier New"/>
          <w:sz w:val="20"/>
          <w:szCs w:val="20"/>
        </w:rPr>
        <w:t>2</w:t>
      </w:r>
      <w:r w:rsidRPr="00387EB2">
        <w:rPr>
          <w:rFonts w:ascii="Courier New" w:hAnsi="Courier New" w:cs="Courier New"/>
          <w:sz w:val="20"/>
          <w:szCs w:val="20"/>
        </w:rPr>
        <w:tab/>
        <w:t>1</w:t>
      </w:r>
      <w:r w:rsidRPr="00387EB2">
        <w:rPr>
          <w:rFonts w:ascii="Courier New" w:hAnsi="Courier New" w:cs="Courier New"/>
          <w:sz w:val="20"/>
          <w:szCs w:val="20"/>
        </w:rPr>
        <w:tab/>
        <w:t>0</w:t>
      </w:r>
    </w:p>
    <w:p w14:paraId="5FAF07BE" w14:textId="77777777" w:rsidR="00387EB2" w:rsidRPr="00387EB2" w:rsidRDefault="00387EB2" w:rsidP="00387EB2">
      <w:pPr>
        <w:pStyle w:val="textbody"/>
        <w:ind w:left="1530" w:firstLine="18"/>
        <w:rPr>
          <w:rFonts w:ascii="Courier New" w:hAnsi="Courier New" w:cs="Courier New"/>
          <w:sz w:val="20"/>
          <w:szCs w:val="20"/>
        </w:rPr>
      </w:pPr>
      <w:proofErr w:type="spellStart"/>
      <w:r w:rsidRPr="00387EB2">
        <w:rPr>
          <w:rFonts w:ascii="Courier New" w:hAnsi="Courier New" w:cs="Courier New"/>
          <w:sz w:val="20"/>
          <w:szCs w:val="20"/>
        </w:rPr>
        <w:t>MapleHardwood</w:t>
      </w:r>
      <w:proofErr w:type="spellEnd"/>
      <w:r w:rsidRPr="00387EB2">
        <w:rPr>
          <w:rFonts w:ascii="Courier New" w:hAnsi="Courier New" w:cs="Courier New"/>
          <w:sz w:val="20"/>
          <w:szCs w:val="20"/>
        </w:rPr>
        <w:tab/>
        <w:t>0</w:t>
      </w:r>
      <w:r w:rsidRPr="00387EB2">
        <w:rPr>
          <w:rFonts w:ascii="Courier New" w:hAnsi="Courier New" w:cs="Courier New"/>
          <w:sz w:val="20"/>
          <w:szCs w:val="20"/>
        </w:rPr>
        <w:tab/>
        <w:t>0</w:t>
      </w:r>
      <w:r w:rsidRPr="00387EB2">
        <w:rPr>
          <w:rFonts w:ascii="Courier New" w:hAnsi="Courier New" w:cs="Courier New"/>
          <w:sz w:val="20"/>
          <w:szCs w:val="20"/>
        </w:rPr>
        <w:tab/>
        <w:t>0</w:t>
      </w:r>
    </w:p>
    <w:p w14:paraId="58C8F623" w14:textId="77777777" w:rsidR="00387EB2" w:rsidRPr="00387EB2" w:rsidRDefault="00387EB2" w:rsidP="00387EB2">
      <w:pPr>
        <w:pStyle w:val="textbody"/>
        <w:ind w:left="1530" w:firstLine="18"/>
        <w:rPr>
          <w:rFonts w:ascii="Courier New" w:hAnsi="Courier New" w:cs="Courier New"/>
          <w:sz w:val="20"/>
          <w:szCs w:val="20"/>
        </w:rPr>
      </w:pPr>
      <w:proofErr w:type="spellStart"/>
      <w:r w:rsidRPr="00387EB2">
        <w:rPr>
          <w:rFonts w:ascii="Courier New" w:hAnsi="Courier New" w:cs="Courier New"/>
          <w:sz w:val="20"/>
          <w:szCs w:val="20"/>
        </w:rPr>
        <w:t>SpruceFir</w:t>
      </w:r>
      <w:proofErr w:type="spellEnd"/>
      <w:r w:rsidRPr="00387EB2">
        <w:rPr>
          <w:rFonts w:ascii="Courier New" w:hAnsi="Courier New" w:cs="Courier New"/>
          <w:sz w:val="20"/>
          <w:szCs w:val="20"/>
        </w:rPr>
        <w:tab/>
      </w:r>
      <w:r w:rsidRPr="00387EB2">
        <w:rPr>
          <w:rFonts w:ascii="Courier New" w:hAnsi="Courier New" w:cs="Courier New"/>
          <w:sz w:val="20"/>
          <w:szCs w:val="20"/>
        </w:rPr>
        <w:tab/>
        <w:t>0</w:t>
      </w:r>
      <w:r w:rsidRPr="00387EB2">
        <w:rPr>
          <w:rFonts w:ascii="Courier New" w:hAnsi="Courier New" w:cs="Courier New"/>
          <w:sz w:val="20"/>
          <w:szCs w:val="20"/>
        </w:rPr>
        <w:tab/>
        <w:t>0</w:t>
      </w:r>
      <w:r w:rsidRPr="00387EB2">
        <w:rPr>
          <w:rFonts w:ascii="Courier New" w:hAnsi="Courier New" w:cs="Courier New"/>
          <w:sz w:val="20"/>
          <w:szCs w:val="20"/>
        </w:rPr>
        <w:tab/>
        <w:t>0</w:t>
      </w:r>
    </w:p>
    <w:p w14:paraId="30978F0F" w14:textId="77777777" w:rsidR="00387EB2" w:rsidRPr="00387EB2" w:rsidRDefault="00387EB2" w:rsidP="00387EB2">
      <w:pPr>
        <w:pStyle w:val="textbody"/>
        <w:ind w:left="1530" w:firstLine="18"/>
        <w:rPr>
          <w:rFonts w:ascii="Courier New" w:hAnsi="Courier New" w:cs="Courier New"/>
          <w:sz w:val="20"/>
          <w:szCs w:val="20"/>
        </w:rPr>
      </w:pPr>
      <w:r w:rsidRPr="00387EB2">
        <w:rPr>
          <w:rFonts w:ascii="Courier New" w:hAnsi="Courier New" w:cs="Courier New"/>
          <w:sz w:val="20"/>
          <w:szCs w:val="20"/>
        </w:rPr>
        <w:t>Other</w:t>
      </w:r>
      <w:r w:rsidRPr="00387EB2">
        <w:rPr>
          <w:rFonts w:ascii="Courier New" w:hAnsi="Courier New" w:cs="Courier New"/>
          <w:sz w:val="20"/>
          <w:szCs w:val="20"/>
        </w:rPr>
        <w:tab/>
      </w:r>
      <w:r w:rsidRPr="00387EB2">
        <w:rPr>
          <w:rFonts w:ascii="Courier New" w:hAnsi="Courier New" w:cs="Courier New"/>
          <w:sz w:val="20"/>
          <w:szCs w:val="20"/>
        </w:rPr>
        <w:tab/>
      </w:r>
      <w:r>
        <w:rPr>
          <w:rFonts w:ascii="Courier New" w:hAnsi="Courier New" w:cs="Courier New"/>
          <w:sz w:val="20"/>
          <w:szCs w:val="20"/>
        </w:rPr>
        <w:tab/>
      </w:r>
      <w:r w:rsidRPr="00387EB2">
        <w:rPr>
          <w:rFonts w:ascii="Courier New" w:hAnsi="Courier New" w:cs="Courier New"/>
          <w:sz w:val="20"/>
          <w:szCs w:val="20"/>
        </w:rPr>
        <w:t>0</w:t>
      </w:r>
      <w:r w:rsidRPr="00387EB2">
        <w:rPr>
          <w:rFonts w:ascii="Courier New" w:hAnsi="Courier New" w:cs="Courier New"/>
          <w:sz w:val="20"/>
          <w:szCs w:val="20"/>
        </w:rPr>
        <w:tab/>
        <w:t>0</w:t>
      </w:r>
      <w:r w:rsidRPr="00387EB2">
        <w:rPr>
          <w:rFonts w:ascii="Courier New" w:hAnsi="Courier New" w:cs="Courier New"/>
          <w:sz w:val="20"/>
          <w:szCs w:val="20"/>
        </w:rPr>
        <w:tab/>
        <w:t>0</w:t>
      </w:r>
    </w:p>
    <w:p w14:paraId="4157ECF8" w14:textId="77777777" w:rsidR="00E663FE" w:rsidRPr="005211B4" w:rsidRDefault="00E663FE" w:rsidP="005211B4">
      <w:pPr>
        <w:pStyle w:val="textbody"/>
      </w:pPr>
    </w:p>
    <w:p w14:paraId="652ABA9C" w14:textId="77777777" w:rsidR="008401C8" w:rsidRDefault="008401C8">
      <w:pPr>
        <w:pStyle w:val="Heading1"/>
        <w:spacing w:after="120"/>
      </w:pPr>
      <w:bookmarkStart w:id="69" w:name="_Toc136162695"/>
      <w:bookmarkStart w:id="70" w:name="_Toc492623218"/>
      <w:r>
        <w:lastRenderedPageBreak/>
        <w:t>Output Files</w:t>
      </w:r>
      <w:bookmarkEnd w:id="68"/>
      <w:bookmarkEnd w:id="69"/>
      <w:bookmarkEnd w:id="70"/>
    </w:p>
    <w:p w14:paraId="3345EEAE" w14:textId="0946C02D" w:rsidR="008401C8" w:rsidRDefault="008401C8" w:rsidP="00EE6EDB">
      <w:pPr>
        <w:pStyle w:val="textbody"/>
      </w:pPr>
      <w:r>
        <w:t xml:space="preserve">The </w:t>
      </w:r>
      <w:r w:rsidR="007E1289">
        <w:t xml:space="preserve">Local </w:t>
      </w:r>
      <w:r w:rsidR="00387EB2">
        <w:t>Habitat Suitability o</w:t>
      </w:r>
      <w:r w:rsidR="00EE6EDB">
        <w:t>utput extension</w:t>
      </w:r>
      <w:r>
        <w:t xml:space="preserve"> generates</w:t>
      </w:r>
      <w:r w:rsidR="00EE6EDB">
        <w:t xml:space="preserve"> a series </w:t>
      </w:r>
      <w:r w:rsidR="001105A5">
        <w:t xml:space="preserve">of </w:t>
      </w:r>
      <w:r w:rsidR="00EE6EDB">
        <w:t>suitability map</w:t>
      </w:r>
      <w:r w:rsidR="001105A5">
        <w:t>s</w:t>
      </w:r>
      <w:r w:rsidR="00EE6EDB">
        <w:t xml:space="preserve"> for each suitability file provided (see section </w:t>
      </w:r>
      <w:r w:rsidR="00172473">
        <w:fldChar w:fldCharType="begin"/>
      </w:r>
      <w:r w:rsidR="00172473">
        <w:instrText xml:space="preserve"> REF _Ref490058353 \r \h </w:instrText>
      </w:r>
      <w:r w:rsidR="00172473">
        <w:fldChar w:fldCharType="separate"/>
      </w:r>
      <w:r w:rsidR="00172473">
        <w:t>2.1.5</w:t>
      </w:r>
      <w:r w:rsidR="00172473">
        <w:fldChar w:fldCharType="end"/>
      </w:r>
      <w:r w:rsidR="00EE6EDB">
        <w:t xml:space="preserve">).  Output maps are generated at a frequency determined by the </w:t>
      </w:r>
      <w:proofErr w:type="spellStart"/>
      <w:r w:rsidR="00EE6EDB">
        <w:t>OutputTimestep</w:t>
      </w:r>
      <w:proofErr w:type="spellEnd"/>
      <w:r w:rsidR="00EE6EDB">
        <w:t xml:space="preserve"> (see section </w:t>
      </w:r>
      <w:r w:rsidR="00172473">
        <w:fldChar w:fldCharType="begin"/>
      </w:r>
      <w:r w:rsidR="00172473">
        <w:instrText xml:space="preserve"> REF _Ref490058345 \r \h </w:instrText>
      </w:r>
      <w:r w:rsidR="00172473">
        <w:fldChar w:fldCharType="separate"/>
      </w:r>
      <w:r w:rsidR="00172473">
        <w:t>2.1.2</w:t>
      </w:r>
      <w:r w:rsidR="00172473">
        <w:fldChar w:fldCharType="end"/>
      </w:r>
      <w:r w:rsidR="00EE6EDB">
        <w:t>).  All non-active sit</w:t>
      </w:r>
      <w:r w:rsidR="001105A5">
        <w:t>e</w:t>
      </w:r>
      <w:r w:rsidR="00EE6EDB">
        <w:t>s will have values of 0 in the output maps.</w:t>
      </w:r>
    </w:p>
    <w:p w14:paraId="1CE2544B" w14:textId="77777777" w:rsidR="00540651" w:rsidRDefault="00540651" w:rsidP="00540651">
      <w:pPr>
        <w:pStyle w:val="Heading1"/>
        <w:spacing w:after="120"/>
      </w:pPr>
      <w:bookmarkStart w:id="71" w:name="_Toc492623219"/>
      <w:r>
        <w:lastRenderedPageBreak/>
        <w:t>Sample Input File</w:t>
      </w:r>
      <w:r w:rsidR="00EE6EDB">
        <w:t>s</w:t>
      </w:r>
      <w:bookmarkEnd w:id="71"/>
    </w:p>
    <w:p w14:paraId="31C874DF" w14:textId="77777777" w:rsidR="00EE6EDB" w:rsidRDefault="00EE6EDB" w:rsidP="00EE6EDB">
      <w:pPr>
        <w:pStyle w:val="Heading2"/>
      </w:pPr>
      <w:bookmarkStart w:id="72" w:name="_Toc492623220"/>
      <w:r>
        <w:t>Main Parameter File</w:t>
      </w:r>
      <w:bookmarkEnd w:id="72"/>
    </w:p>
    <w:p w14:paraId="72386E9E" w14:textId="77777777" w:rsidR="00EE6EDB" w:rsidRPr="00EE6EDB" w:rsidRDefault="00EE6EDB" w:rsidP="00EE6EDB">
      <w:pPr>
        <w:pStyle w:val="textbody"/>
      </w:pPr>
    </w:p>
    <w:p w14:paraId="79F89AE8" w14:textId="7A473D5C" w:rsidR="00EE6EDB" w:rsidRPr="00EE6EDB" w:rsidRDefault="00EE6EDB" w:rsidP="00EE6EDB">
      <w:pPr>
        <w:pStyle w:val="textbody"/>
        <w:rPr>
          <w:rFonts w:ascii="Courier New" w:hAnsi="Courier New" w:cs="Courier New"/>
          <w:sz w:val="16"/>
          <w:szCs w:val="16"/>
        </w:rPr>
      </w:pPr>
      <w:proofErr w:type="spellStart"/>
      <w:proofErr w:type="gramStart"/>
      <w:r w:rsidRPr="00EE6EDB">
        <w:rPr>
          <w:rFonts w:ascii="Courier New" w:hAnsi="Courier New" w:cs="Courier New"/>
          <w:sz w:val="16"/>
          <w:szCs w:val="16"/>
        </w:rPr>
        <w:t>LandisData</w:t>
      </w:r>
      <w:proofErr w:type="spellEnd"/>
      <w:r w:rsidRPr="00EE6EDB">
        <w:rPr>
          <w:rFonts w:ascii="Courier New" w:hAnsi="Courier New" w:cs="Courier New"/>
          <w:sz w:val="16"/>
          <w:szCs w:val="16"/>
        </w:rPr>
        <w:t xml:space="preserve">  </w:t>
      </w:r>
      <w:proofErr w:type="spellStart"/>
      <w:r w:rsidR="007E1289">
        <w:rPr>
          <w:rFonts w:ascii="Courier New" w:hAnsi="Courier New" w:cs="Courier New"/>
          <w:sz w:val="16"/>
          <w:szCs w:val="16"/>
        </w:rPr>
        <w:t>Local</w:t>
      </w:r>
      <w:r w:rsidR="007E1289" w:rsidRPr="00EE6EDB">
        <w:rPr>
          <w:rFonts w:ascii="Courier New" w:hAnsi="Courier New" w:cs="Courier New"/>
          <w:sz w:val="16"/>
          <w:szCs w:val="16"/>
        </w:rPr>
        <w:t>HabitatSuitability</w:t>
      </w:r>
      <w:proofErr w:type="spellEnd"/>
      <w:proofErr w:type="gramEnd"/>
    </w:p>
    <w:p w14:paraId="515BABB1" w14:textId="77777777" w:rsidR="00EE6EDB" w:rsidRPr="00EE6EDB" w:rsidRDefault="00EE6EDB" w:rsidP="00EE6EDB">
      <w:pPr>
        <w:pStyle w:val="textbody"/>
        <w:rPr>
          <w:rFonts w:ascii="Courier New" w:hAnsi="Courier New" w:cs="Courier New"/>
          <w:sz w:val="16"/>
          <w:szCs w:val="16"/>
        </w:rPr>
      </w:pPr>
      <w:proofErr w:type="spellStart"/>
      <w:proofErr w:type="gramStart"/>
      <w:r w:rsidRPr="00EE6EDB">
        <w:rPr>
          <w:rFonts w:ascii="Courier New" w:hAnsi="Courier New" w:cs="Courier New"/>
          <w:sz w:val="16"/>
          <w:szCs w:val="16"/>
        </w:rPr>
        <w:t>Timestep</w:t>
      </w:r>
      <w:proofErr w:type="spellEnd"/>
      <w:r w:rsidRPr="00EE6EDB">
        <w:rPr>
          <w:rFonts w:ascii="Courier New" w:hAnsi="Courier New" w:cs="Courier New"/>
          <w:sz w:val="16"/>
          <w:szCs w:val="16"/>
        </w:rPr>
        <w:t xml:space="preserve">  1</w:t>
      </w:r>
      <w:proofErr w:type="gramEnd"/>
    </w:p>
    <w:p w14:paraId="44D6976B" w14:textId="77777777" w:rsidR="00EE6EDB" w:rsidRPr="00EE6EDB" w:rsidRDefault="00EE6EDB" w:rsidP="00EE6EDB">
      <w:pPr>
        <w:pStyle w:val="textbody"/>
        <w:rPr>
          <w:rFonts w:ascii="Courier New" w:hAnsi="Courier New" w:cs="Courier New"/>
          <w:sz w:val="16"/>
          <w:szCs w:val="16"/>
        </w:rPr>
      </w:pPr>
      <w:proofErr w:type="spellStart"/>
      <w:proofErr w:type="gramStart"/>
      <w:r w:rsidRPr="00EE6EDB">
        <w:rPr>
          <w:rFonts w:ascii="Courier New" w:hAnsi="Courier New" w:cs="Courier New"/>
          <w:sz w:val="16"/>
          <w:szCs w:val="16"/>
        </w:rPr>
        <w:t>OutputTimestep</w:t>
      </w:r>
      <w:proofErr w:type="spellEnd"/>
      <w:r w:rsidRPr="00EE6EDB">
        <w:rPr>
          <w:rFonts w:ascii="Courier New" w:hAnsi="Courier New" w:cs="Courier New"/>
          <w:sz w:val="16"/>
          <w:szCs w:val="16"/>
        </w:rPr>
        <w:t xml:space="preserve">  10</w:t>
      </w:r>
      <w:proofErr w:type="gramEnd"/>
    </w:p>
    <w:p w14:paraId="777BAFD8" w14:textId="77777777" w:rsidR="00EE6EDB" w:rsidRPr="00EE6EDB" w:rsidRDefault="00EE6EDB" w:rsidP="00EE6EDB">
      <w:pPr>
        <w:pStyle w:val="textbody"/>
        <w:rPr>
          <w:rFonts w:ascii="Courier New" w:hAnsi="Courier New" w:cs="Courier New"/>
          <w:sz w:val="16"/>
          <w:szCs w:val="16"/>
        </w:rPr>
      </w:pPr>
    </w:p>
    <w:p w14:paraId="5F15F8B6" w14:textId="726003FC" w:rsidR="00EE6EDB" w:rsidRPr="00EE6EDB" w:rsidRDefault="00EE6EDB" w:rsidP="00EE6EDB">
      <w:pPr>
        <w:pStyle w:val="textbody"/>
        <w:rPr>
          <w:rFonts w:ascii="Courier New" w:hAnsi="Courier New" w:cs="Courier New"/>
          <w:sz w:val="16"/>
          <w:szCs w:val="16"/>
        </w:rPr>
      </w:pPr>
      <w:proofErr w:type="spellStart"/>
      <w:r w:rsidRPr="00EE6EDB">
        <w:rPr>
          <w:rFonts w:ascii="Courier New" w:hAnsi="Courier New" w:cs="Courier New"/>
          <w:sz w:val="16"/>
          <w:szCs w:val="16"/>
        </w:rPr>
        <w:t>MapFileNames</w:t>
      </w:r>
      <w:proofErr w:type="spellEnd"/>
      <w:r w:rsidRPr="00EE6EDB">
        <w:rPr>
          <w:rFonts w:ascii="Courier New" w:hAnsi="Courier New" w:cs="Courier New"/>
          <w:sz w:val="16"/>
          <w:szCs w:val="16"/>
        </w:rPr>
        <w:tab/>
        <w:t>output/habitat/{</w:t>
      </w:r>
      <w:proofErr w:type="spellStart"/>
      <w:r w:rsidR="00BC0907">
        <w:rPr>
          <w:rFonts w:ascii="Courier New" w:hAnsi="Courier New" w:cs="Courier New"/>
          <w:sz w:val="16"/>
          <w:szCs w:val="16"/>
        </w:rPr>
        <w:t>Habitat</w:t>
      </w:r>
      <w:r w:rsidRPr="00EE6EDB">
        <w:rPr>
          <w:rFonts w:ascii="Courier New" w:hAnsi="Courier New" w:cs="Courier New"/>
          <w:sz w:val="16"/>
          <w:szCs w:val="16"/>
        </w:rPr>
        <w:t>Name</w:t>
      </w:r>
      <w:proofErr w:type="spellEnd"/>
      <w:r w:rsidRPr="00EE6EDB">
        <w:rPr>
          <w:rFonts w:ascii="Courier New" w:hAnsi="Courier New" w:cs="Courier New"/>
          <w:sz w:val="16"/>
          <w:szCs w:val="16"/>
        </w:rPr>
        <w:t>}-{</w:t>
      </w:r>
      <w:proofErr w:type="spellStart"/>
      <w:r w:rsidRPr="00EE6EDB">
        <w:rPr>
          <w:rFonts w:ascii="Courier New" w:hAnsi="Courier New" w:cs="Courier New"/>
          <w:sz w:val="16"/>
          <w:szCs w:val="16"/>
        </w:rPr>
        <w:t>timestep</w:t>
      </w:r>
      <w:proofErr w:type="spellEnd"/>
      <w:r w:rsidRPr="00EE6EDB">
        <w:rPr>
          <w:rFonts w:ascii="Courier New" w:hAnsi="Courier New" w:cs="Courier New"/>
          <w:sz w:val="16"/>
          <w:szCs w:val="16"/>
        </w:rPr>
        <w:t>}.</w:t>
      </w:r>
      <w:proofErr w:type="spellStart"/>
      <w:r w:rsidRPr="00EE6EDB">
        <w:rPr>
          <w:rFonts w:ascii="Courier New" w:hAnsi="Courier New" w:cs="Courier New"/>
          <w:sz w:val="16"/>
          <w:szCs w:val="16"/>
        </w:rPr>
        <w:t>img</w:t>
      </w:r>
      <w:proofErr w:type="spellEnd"/>
    </w:p>
    <w:p w14:paraId="68F35913" w14:textId="77777777" w:rsidR="00EE6EDB" w:rsidRPr="00EE6EDB" w:rsidRDefault="00EE6EDB" w:rsidP="00EE6EDB">
      <w:pPr>
        <w:pStyle w:val="textbody"/>
        <w:rPr>
          <w:rFonts w:ascii="Courier New" w:hAnsi="Courier New" w:cs="Courier New"/>
          <w:sz w:val="16"/>
          <w:szCs w:val="16"/>
        </w:rPr>
      </w:pPr>
    </w:p>
    <w:p w14:paraId="5AAD0A83" w14:textId="77777777" w:rsidR="00EE6EDB" w:rsidRPr="00EE6EDB" w:rsidRDefault="00EE6EDB" w:rsidP="00EE6EDB">
      <w:pPr>
        <w:pStyle w:val="textbody"/>
        <w:rPr>
          <w:rFonts w:ascii="Courier New" w:hAnsi="Courier New" w:cs="Courier New"/>
          <w:sz w:val="16"/>
          <w:szCs w:val="16"/>
        </w:rPr>
      </w:pPr>
      <w:proofErr w:type="spellStart"/>
      <w:r w:rsidRPr="00EE6EDB">
        <w:rPr>
          <w:rFonts w:ascii="Courier New" w:hAnsi="Courier New" w:cs="Courier New"/>
          <w:sz w:val="16"/>
          <w:szCs w:val="16"/>
        </w:rPr>
        <w:t>SuitabilityFiles</w:t>
      </w:r>
      <w:proofErr w:type="spellEnd"/>
      <w:r w:rsidRPr="00EE6EDB">
        <w:rPr>
          <w:rFonts w:ascii="Courier New" w:hAnsi="Courier New" w:cs="Courier New"/>
          <w:sz w:val="16"/>
          <w:szCs w:val="16"/>
        </w:rPr>
        <w:t xml:space="preserve">  </w:t>
      </w:r>
      <w:r w:rsidRPr="00EE6EDB">
        <w:rPr>
          <w:rFonts w:ascii="Courier New" w:hAnsi="Courier New" w:cs="Courier New"/>
          <w:sz w:val="16"/>
          <w:szCs w:val="16"/>
        </w:rPr>
        <w:tab/>
        <w:t>ageclass_foresttype_example.txt</w:t>
      </w:r>
    </w:p>
    <w:p w14:paraId="3B7930E9" w14:textId="77777777" w:rsidR="00EE6EDB" w:rsidRPr="00EE6EDB" w:rsidRDefault="00EE6EDB" w:rsidP="00EE6EDB">
      <w:pPr>
        <w:pStyle w:val="textbody"/>
        <w:rPr>
          <w:rFonts w:ascii="Courier New" w:hAnsi="Courier New" w:cs="Courier New"/>
          <w:sz w:val="16"/>
          <w:szCs w:val="16"/>
        </w:rPr>
      </w:pPr>
      <w:r w:rsidRPr="00EE6EDB">
        <w:rPr>
          <w:rFonts w:ascii="Courier New" w:hAnsi="Courier New" w:cs="Courier New"/>
          <w:sz w:val="16"/>
          <w:szCs w:val="16"/>
        </w:rPr>
        <w:tab/>
      </w:r>
      <w:r w:rsidRPr="00EE6EDB">
        <w:rPr>
          <w:rFonts w:ascii="Courier New" w:hAnsi="Courier New" w:cs="Courier New"/>
          <w:sz w:val="16"/>
          <w:szCs w:val="16"/>
        </w:rPr>
        <w:tab/>
      </w:r>
      <w:r w:rsidRPr="00EE6EDB">
        <w:rPr>
          <w:rFonts w:ascii="Courier New" w:hAnsi="Courier New" w:cs="Courier New"/>
          <w:sz w:val="16"/>
          <w:szCs w:val="16"/>
        </w:rPr>
        <w:tab/>
      </w:r>
      <w:r>
        <w:rPr>
          <w:rFonts w:ascii="Courier New" w:hAnsi="Courier New" w:cs="Courier New"/>
          <w:sz w:val="16"/>
          <w:szCs w:val="16"/>
        </w:rPr>
        <w:tab/>
      </w:r>
      <w:r w:rsidR="007B165B">
        <w:rPr>
          <w:rFonts w:ascii="Courier New" w:hAnsi="Courier New" w:cs="Courier New"/>
          <w:sz w:val="16"/>
          <w:szCs w:val="16"/>
        </w:rPr>
        <w:t>ageclass_tsd</w:t>
      </w:r>
      <w:r w:rsidRPr="00EE6EDB">
        <w:rPr>
          <w:rFonts w:ascii="Courier New" w:hAnsi="Courier New" w:cs="Courier New"/>
          <w:sz w:val="16"/>
          <w:szCs w:val="16"/>
        </w:rPr>
        <w:t>_example.txt</w:t>
      </w:r>
    </w:p>
    <w:p w14:paraId="33563502" w14:textId="77777777" w:rsidR="00FA1E58" w:rsidRPr="00EE6EDB" w:rsidRDefault="00EE6EDB" w:rsidP="00EE6EDB">
      <w:pPr>
        <w:pStyle w:val="textbody"/>
        <w:rPr>
          <w:rFonts w:ascii="Courier New" w:hAnsi="Courier New" w:cs="Courier New"/>
          <w:sz w:val="16"/>
          <w:szCs w:val="16"/>
        </w:rPr>
      </w:pPr>
      <w:r w:rsidRPr="00EE6EDB">
        <w:rPr>
          <w:rFonts w:ascii="Courier New" w:hAnsi="Courier New" w:cs="Courier New"/>
          <w:sz w:val="16"/>
          <w:szCs w:val="16"/>
        </w:rPr>
        <w:tab/>
      </w:r>
      <w:r w:rsidRPr="00EE6EDB">
        <w:rPr>
          <w:rFonts w:ascii="Courier New" w:hAnsi="Courier New" w:cs="Courier New"/>
          <w:sz w:val="16"/>
          <w:szCs w:val="16"/>
        </w:rPr>
        <w:tab/>
      </w:r>
      <w:r w:rsidRPr="00EE6EDB">
        <w:rPr>
          <w:rFonts w:ascii="Courier New" w:hAnsi="Courier New" w:cs="Courier New"/>
          <w:sz w:val="16"/>
          <w:szCs w:val="16"/>
        </w:rPr>
        <w:tab/>
      </w:r>
      <w:r>
        <w:rPr>
          <w:rFonts w:ascii="Courier New" w:hAnsi="Courier New" w:cs="Courier New"/>
          <w:sz w:val="16"/>
          <w:szCs w:val="16"/>
        </w:rPr>
        <w:tab/>
      </w:r>
      <w:r w:rsidR="007B165B">
        <w:rPr>
          <w:rFonts w:ascii="Courier New" w:hAnsi="Courier New" w:cs="Courier New"/>
          <w:sz w:val="16"/>
          <w:szCs w:val="16"/>
        </w:rPr>
        <w:t>foresttype_tsd</w:t>
      </w:r>
      <w:r w:rsidRPr="00EE6EDB">
        <w:rPr>
          <w:rFonts w:ascii="Courier New" w:hAnsi="Courier New" w:cs="Courier New"/>
          <w:sz w:val="16"/>
          <w:szCs w:val="16"/>
        </w:rPr>
        <w:t>_example.txt</w:t>
      </w:r>
    </w:p>
    <w:p w14:paraId="0D3C69D1" w14:textId="77777777" w:rsidR="00EE6EDB" w:rsidRDefault="00EE6EDB" w:rsidP="00EE6EDB">
      <w:pPr>
        <w:pStyle w:val="Heading2"/>
        <w:spacing w:after="120"/>
      </w:pPr>
      <w:bookmarkStart w:id="73" w:name="_Toc492623221"/>
      <w:r>
        <w:t>Habitat Suitability Input Files</w:t>
      </w:r>
      <w:bookmarkEnd w:id="73"/>
    </w:p>
    <w:p w14:paraId="61B43377" w14:textId="77777777" w:rsidR="00EE6EDB" w:rsidRDefault="00EE6EDB" w:rsidP="00EE6EDB">
      <w:pPr>
        <w:pStyle w:val="Heading3"/>
      </w:pPr>
      <w:bookmarkStart w:id="74" w:name="_Toc492623222"/>
      <w:proofErr w:type="spellStart"/>
      <w:r>
        <w:t>AgeClass_ForestType</w:t>
      </w:r>
      <w:bookmarkEnd w:id="74"/>
      <w:proofErr w:type="spellEnd"/>
    </w:p>
    <w:p w14:paraId="59275371" w14:textId="77777777" w:rsidR="00AD4DDB" w:rsidRPr="00AD4DDB" w:rsidRDefault="00AD4DDB" w:rsidP="00AD4DDB">
      <w:pPr>
        <w:pStyle w:val="textbody"/>
        <w:rPr>
          <w:rFonts w:ascii="Courier New" w:hAnsi="Courier New" w:cs="Courier New"/>
          <w:sz w:val="16"/>
          <w:szCs w:val="16"/>
        </w:rPr>
      </w:pPr>
      <w:proofErr w:type="spellStart"/>
      <w:r w:rsidRPr="00AD4DDB">
        <w:rPr>
          <w:rFonts w:ascii="Courier New" w:hAnsi="Courier New" w:cs="Courier New"/>
          <w:sz w:val="16"/>
          <w:szCs w:val="16"/>
        </w:rPr>
        <w:t>LandisData</w:t>
      </w:r>
      <w:proofErr w:type="spellEnd"/>
      <w:r w:rsidRPr="00AD4DDB">
        <w:rPr>
          <w:rFonts w:ascii="Courier New" w:hAnsi="Courier New" w:cs="Courier New"/>
          <w:sz w:val="16"/>
          <w:szCs w:val="16"/>
        </w:rPr>
        <w:t xml:space="preserve">  </w:t>
      </w:r>
      <w:r w:rsidRPr="00AD4DDB">
        <w:rPr>
          <w:rFonts w:ascii="Courier New" w:hAnsi="Courier New" w:cs="Courier New"/>
          <w:sz w:val="16"/>
          <w:szCs w:val="16"/>
        </w:rPr>
        <w:tab/>
      </w:r>
      <w:proofErr w:type="spellStart"/>
      <w:r w:rsidRPr="00AD4DDB">
        <w:rPr>
          <w:rFonts w:ascii="Courier New" w:hAnsi="Courier New" w:cs="Courier New"/>
          <w:sz w:val="16"/>
          <w:szCs w:val="16"/>
        </w:rPr>
        <w:t>HabitatSuitability</w:t>
      </w:r>
      <w:r w:rsidR="001903DA">
        <w:rPr>
          <w:rFonts w:ascii="Courier New" w:hAnsi="Courier New" w:cs="Courier New"/>
          <w:sz w:val="16"/>
          <w:szCs w:val="16"/>
        </w:rPr>
        <w:t>File</w:t>
      </w:r>
      <w:proofErr w:type="spellEnd"/>
    </w:p>
    <w:p w14:paraId="54B8EF84" w14:textId="6885CCCF" w:rsidR="00AD4DDB" w:rsidRPr="00AD4DDB" w:rsidRDefault="00CB2574" w:rsidP="00AD4DDB">
      <w:pPr>
        <w:pStyle w:val="textbody"/>
        <w:rPr>
          <w:rFonts w:ascii="Courier New" w:hAnsi="Courier New" w:cs="Courier New"/>
          <w:sz w:val="16"/>
          <w:szCs w:val="16"/>
        </w:rPr>
      </w:pPr>
      <w:proofErr w:type="spellStart"/>
      <w:r>
        <w:rPr>
          <w:rFonts w:ascii="Courier New" w:hAnsi="Courier New" w:cs="Courier New"/>
          <w:sz w:val="16"/>
          <w:szCs w:val="16"/>
        </w:rPr>
        <w:t>Habitat</w:t>
      </w:r>
      <w:r w:rsidRPr="00AD4DDB">
        <w:rPr>
          <w:rFonts w:ascii="Courier New" w:hAnsi="Courier New" w:cs="Courier New"/>
          <w:sz w:val="16"/>
          <w:szCs w:val="16"/>
        </w:rPr>
        <w:t>Name</w:t>
      </w:r>
      <w:proofErr w:type="spellEnd"/>
      <w:r w:rsidR="00AD4DDB" w:rsidRPr="00AD4DDB">
        <w:rPr>
          <w:rFonts w:ascii="Courier New" w:hAnsi="Courier New" w:cs="Courier New"/>
          <w:sz w:val="16"/>
          <w:szCs w:val="16"/>
        </w:rPr>
        <w:tab/>
        <w:t>species1</w:t>
      </w:r>
    </w:p>
    <w:p w14:paraId="55C97025" w14:textId="77777777" w:rsidR="00AD4DDB" w:rsidRPr="00AD4DDB" w:rsidRDefault="00AD4DDB" w:rsidP="00AD4DDB">
      <w:pPr>
        <w:pStyle w:val="textbody"/>
        <w:rPr>
          <w:rFonts w:ascii="Courier New" w:hAnsi="Courier New" w:cs="Courier New"/>
          <w:sz w:val="16"/>
          <w:szCs w:val="16"/>
        </w:rPr>
      </w:pPr>
    </w:p>
    <w:p w14:paraId="2BE02970" w14:textId="77777777" w:rsidR="00AD4DDB" w:rsidRPr="00AD4DDB" w:rsidRDefault="00AD4DDB" w:rsidP="00AD4DDB">
      <w:pPr>
        <w:pStyle w:val="textbody"/>
        <w:rPr>
          <w:rFonts w:ascii="Courier New" w:hAnsi="Courier New" w:cs="Courier New"/>
          <w:sz w:val="16"/>
          <w:szCs w:val="16"/>
        </w:rPr>
      </w:pPr>
      <w:proofErr w:type="spellStart"/>
      <w:proofErr w:type="gramStart"/>
      <w:r w:rsidRPr="00AD4DDB">
        <w:rPr>
          <w:rFonts w:ascii="Courier New" w:hAnsi="Courier New" w:cs="Courier New"/>
          <w:sz w:val="16"/>
          <w:szCs w:val="16"/>
        </w:rPr>
        <w:t>SuitabilityType</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AgeClass</w:t>
      </w:r>
      <w:proofErr w:type="gramEnd"/>
      <w:r w:rsidRPr="00AD4DDB">
        <w:rPr>
          <w:rFonts w:ascii="Courier New" w:hAnsi="Courier New" w:cs="Courier New"/>
          <w:sz w:val="16"/>
          <w:szCs w:val="16"/>
        </w:rPr>
        <w:t>_ForestTy</w:t>
      </w:r>
      <w:r>
        <w:rPr>
          <w:rFonts w:ascii="Courier New" w:hAnsi="Courier New" w:cs="Courier New"/>
          <w:sz w:val="16"/>
          <w:szCs w:val="16"/>
        </w:rPr>
        <w:t>pe</w:t>
      </w:r>
      <w:proofErr w:type="spellEnd"/>
    </w:p>
    <w:p w14:paraId="51A27A0A" w14:textId="77777777" w:rsidR="00AD4DDB" w:rsidRDefault="00AD4DDB" w:rsidP="00AD4DDB">
      <w:pPr>
        <w:pStyle w:val="textbody"/>
        <w:rPr>
          <w:rFonts w:ascii="Courier New" w:hAnsi="Courier New" w:cs="Courier New"/>
          <w:sz w:val="16"/>
          <w:szCs w:val="16"/>
        </w:rPr>
      </w:pPr>
    </w:p>
    <w:p w14:paraId="6130AEFE" w14:textId="77777777" w:rsidR="003026A0" w:rsidRDefault="003026A0" w:rsidP="00AD4DDB">
      <w:pPr>
        <w:pStyle w:val="textbody"/>
        <w:rPr>
          <w:rFonts w:ascii="Courier New" w:hAnsi="Courier New" w:cs="Courier New"/>
          <w:sz w:val="16"/>
          <w:szCs w:val="16"/>
        </w:rPr>
      </w:pPr>
      <w:proofErr w:type="spellStart"/>
      <w:r>
        <w:rPr>
          <w:rFonts w:ascii="Courier New" w:hAnsi="Courier New" w:cs="Courier New"/>
          <w:sz w:val="16"/>
          <w:szCs w:val="16"/>
        </w:rPr>
        <w:t>ReclassCoefficients</w:t>
      </w:r>
      <w:proofErr w:type="spellEnd"/>
    </w:p>
    <w:p w14:paraId="23B62C8D" w14:textId="77777777" w:rsidR="003026A0" w:rsidRDefault="003026A0" w:rsidP="00AD4DDB">
      <w:pPr>
        <w:pStyle w:val="textbody"/>
        <w:rPr>
          <w:rFonts w:ascii="Courier New" w:hAnsi="Courier New" w:cs="Courier New"/>
          <w:sz w:val="16"/>
          <w:szCs w:val="16"/>
        </w:rPr>
      </w:pPr>
      <w:r>
        <w:rPr>
          <w:rFonts w:ascii="Courier New" w:hAnsi="Courier New" w:cs="Courier New"/>
          <w:sz w:val="16"/>
          <w:szCs w:val="16"/>
        </w:rPr>
        <w:t>&gt;&gt;</w:t>
      </w:r>
      <w:r>
        <w:rPr>
          <w:rFonts w:ascii="Courier New" w:hAnsi="Courier New" w:cs="Courier New"/>
          <w:sz w:val="16"/>
          <w:szCs w:val="16"/>
        </w:rPr>
        <w:tab/>
        <w:t>Species</w:t>
      </w:r>
      <w:r>
        <w:rPr>
          <w:rFonts w:ascii="Courier New" w:hAnsi="Courier New" w:cs="Courier New"/>
          <w:sz w:val="16"/>
          <w:szCs w:val="16"/>
        </w:rPr>
        <w:tab/>
      </w:r>
      <w:r>
        <w:rPr>
          <w:rFonts w:ascii="Courier New" w:hAnsi="Courier New" w:cs="Courier New"/>
          <w:sz w:val="16"/>
          <w:szCs w:val="16"/>
        </w:rPr>
        <w:tab/>
      </w:r>
      <w:proofErr w:type="spellStart"/>
      <w:r>
        <w:rPr>
          <w:rFonts w:ascii="Courier New" w:hAnsi="Courier New" w:cs="Courier New"/>
          <w:sz w:val="16"/>
          <w:szCs w:val="16"/>
        </w:rPr>
        <w:t>ReclassCoeff</w:t>
      </w:r>
      <w:proofErr w:type="spellEnd"/>
    </w:p>
    <w:p w14:paraId="1ED7F4BE" w14:textId="77777777" w:rsidR="003026A0" w:rsidRDefault="003026A0" w:rsidP="00AD4DDB">
      <w:pPr>
        <w:pStyle w:val="textbody"/>
        <w:rPr>
          <w:rFonts w:ascii="Courier New" w:hAnsi="Courier New" w:cs="Courier New"/>
          <w:sz w:val="16"/>
          <w:szCs w:val="16"/>
        </w:rPr>
      </w:pPr>
      <w:r>
        <w:rPr>
          <w:rFonts w:ascii="Courier New" w:hAnsi="Courier New" w:cs="Courier New"/>
          <w:sz w:val="16"/>
          <w:szCs w:val="16"/>
        </w:rPr>
        <w:t>&gt;&gt;</w:t>
      </w:r>
      <w:r>
        <w:rPr>
          <w:rFonts w:ascii="Courier New" w:hAnsi="Courier New" w:cs="Courier New"/>
          <w:sz w:val="16"/>
          <w:szCs w:val="16"/>
        </w:rPr>
        <w:tab/>
        <w:t>--------</w:t>
      </w:r>
      <w:r>
        <w:rPr>
          <w:rFonts w:ascii="Courier New" w:hAnsi="Courier New" w:cs="Courier New"/>
          <w:sz w:val="16"/>
          <w:szCs w:val="16"/>
        </w:rPr>
        <w:tab/>
        <w:t>------------</w:t>
      </w:r>
    </w:p>
    <w:p w14:paraId="5DD4D67E" w14:textId="77777777" w:rsidR="003026A0" w:rsidRDefault="003026A0" w:rsidP="00AD4DDB">
      <w:pPr>
        <w:pStyle w:val="textbody"/>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pinubank</w:t>
      </w:r>
      <w:proofErr w:type="spellEnd"/>
      <w:proofErr w:type="gramEnd"/>
      <w:r>
        <w:rPr>
          <w:rFonts w:ascii="Courier New" w:hAnsi="Courier New" w:cs="Courier New"/>
          <w:sz w:val="16"/>
          <w:szCs w:val="16"/>
        </w:rPr>
        <w:tab/>
        <w:t>1.0</w:t>
      </w:r>
    </w:p>
    <w:p w14:paraId="493585D3" w14:textId="77777777" w:rsidR="003026A0" w:rsidRDefault="003026A0" w:rsidP="00AD4DDB">
      <w:pPr>
        <w:pStyle w:val="textbody"/>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pinuresi</w:t>
      </w:r>
      <w:proofErr w:type="spellEnd"/>
      <w:proofErr w:type="gramEnd"/>
      <w:r>
        <w:rPr>
          <w:rFonts w:ascii="Courier New" w:hAnsi="Courier New" w:cs="Courier New"/>
          <w:sz w:val="16"/>
          <w:szCs w:val="16"/>
        </w:rPr>
        <w:tab/>
        <w:t>1.0</w:t>
      </w:r>
    </w:p>
    <w:p w14:paraId="255BD8A1" w14:textId="77777777" w:rsidR="003026A0" w:rsidRDefault="003026A0" w:rsidP="00AD4DDB">
      <w:pPr>
        <w:pStyle w:val="textbody"/>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pinustro</w:t>
      </w:r>
      <w:proofErr w:type="spellEnd"/>
      <w:proofErr w:type="gramEnd"/>
      <w:r>
        <w:rPr>
          <w:rFonts w:ascii="Courier New" w:hAnsi="Courier New" w:cs="Courier New"/>
          <w:sz w:val="16"/>
          <w:szCs w:val="16"/>
        </w:rPr>
        <w:tab/>
        <w:t>1.0</w:t>
      </w:r>
    </w:p>
    <w:p w14:paraId="4F925E52" w14:textId="77777777" w:rsidR="003026A0" w:rsidRDefault="003026A0" w:rsidP="00AD4DDB">
      <w:pPr>
        <w:pStyle w:val="textbody"/>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acersacc</w:t>
      </w:r>
      <w:proofErr w:type="spellEnd"/>
      <w:proofErr w:type="gramEnd"/>
      <w:r>
        <w:rPr>
          <w:rFonts w:ascii="Courier New" w:hAnsi="Courier New" w:cs="Courier New"/>
          <w:sz w:val="16"/>
          <w:szCs w:val="16"/>
        </w:rPr>
        <w:tab/>
        <w:t>1.0</w:t>
      </w:r>
    </w:p>
    <w:p w14:paraId="3D3954B8" w14:textId="77777777" w:rsidR="003026A0" w:rsidRDefault="003026A0" w:rsidP="00AD4DDB">
      <w:pPr>
        <w:pStyle w:val="textbody"/>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betualle</w:t>
      </w:r>
      <w:proofErr w:type="spellEnd"/>
      <w:proofErr w:type="gramEnd"/>
      <w:r>
        <w:rPr>
          <w:rFonts w:ascii="Courier New" w:hAnsi="Courier New" w:cs="Courier New"/>
          <w:sz w:val="16"/>
          <w:szCs w:val="16"/>
        </w:rPr>
        <w:tab/>
        <w:t>1.0</w:t>
      </w:r>
    </w:p>
    <w:p w14:paraId="5B73E405" w14:textId="77777777" w:rsidR="003026A0" w:rsidRDefault="003026A0" w:rsidP="00AD4DDB">
      <w:pPr>
        <w:pStyle w:val="textbody"/>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abiebals</w:t>
      </w:r>
      <w:proofErr w:type="spellEnd"/>
      <w:proofErr w:type="gramEnd"/>
      <w:r>
        <w:rPr>
          <w:rFonts w:ascii="Courier New" w:hAnsi="Courier New" w:cs="Courier New"/>
          <w:sz w:val="16"/>
          <w:szCs w:val="16"/>
        </w:rPr>
        <w:tab/>
        <w:t>0.5</w:t>
      </w:r>
    </w:p>
    <w:p w14:paraId="07FF711B" w14:textId="77777777" w:rsidR="003026A0" w:rsidRDefault="003026A0" w:rsidP="00AD4DDB">
      <w:pPr>
        <w:pStyle w:val="textbody"/>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acerrubr</w:t>
      </w:r>
      <w:proofErr w:type="spellEnd"/>
      <w:proofErr w:type="gramEnd"/>
      <w:r>
        <w:rPr>
          <w:rFonts w:ascii="Courier New" w:hAnsi="Courier New" w:cs="Courier New"/>
          <w:sz w:val="16"/>
          <w:szCs w:val="16"/>
        </w:rPr>
        <w:tab/>
        <w:t>0.5</w:t>
      </w:r>
    </w:p>
    <w:p w14:paraId="6DA2D1C0" w14:textId="77777777" w:rsidR="003026A0" w:rsidRDefault="003026A0" w:rsidP="00AD4DDB">
      <w:pPr>
        <w:pStyle w:val="textbody"/>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fraxamer</w:t>
      </w:r>
      <w:proofErr w:type="spellEnd"/>
      <w:proofErr w:type="gramEnd"/>
      <w:r>
        <w:rPr>
          <w:rFonts w:ascii="Courier New" w:hAnsi="Courier New" w:cs="Courier New"/>
          <w:sz w:val="16"/>
          <w:szCs w:val="16"/>
        </w:rPr>
        <w:tab/>
        <w:t>0.5</w:t>
      </w:r>
    </w:p>
    <w:p w14:paraId="1A55B4C1" w14:textId="77777777" w:rsidR="003026A0" w:rsidRDefault="003026A0" w:rsidP="003026A0">
      <w:pPr>
        <w:pStyle w:val="textbody"/>
        <w:ind w:firstLine="288"/>
        <w:rPr>
          <w:rFonts w:ascii="Courier New" w:hAnsi="Courier New" w:cs="Courier New"/>
          <w:sz w:val="16"/>
          <w:szCs w:val="16"/>
        </w:rPr>
      </w:pPr>
      <w:proofErr w:type="spellStart"/>
      <w:proofErr w:type="gramStart"/>
      <w:r>
        <w:rPr>
          <w:rFonts w:ascii="Courier New" w:hAnsi="Courier New" w:cs="Courier New"/>
          <w:sz w:val="16"/>
          <w:szCs w:val="16"/>
        </w:rPr>
        <w:t>piceglau</w:t>
      </w:r>
      <w:proofErr w:type="spellEnd"/>
      <w:proofErr w:type="gramEnd"/>
      <w:r>
        <w:rPr>
          <w:rFonts w:ascii="Courier New" w:hAnsi="Courier New" w:cs="Courier New"/>
          <w:sz w:val="16"/>
          <w:szCs w:val="16"/>
        </w:rPr>
        <w:tab/>
        <w:t>1.0</w:t>
      </w:r>
    </w:p>
    <w:p w14:paraId="65040948" w14:textId="77777777" w:rsidR="003026A0" w:rsidRDefault="003026A0" w:rsidP="003026A0">
      <w:pPr>
        <w:pStyle w:val="textbody"/>
        <w:ind w:firstLine="288"/>
        <w:rPr>
          <w:rFonts w:ascii="Courier New" w:hAnsi="Courier New" w:cs="Courier New"/>
          <w:sz w:val="16"/>
          <w:szCs w:val="16"/>
        </w:rPr>
      </w:pPr>
      <w:proofErr w:type="spellStart"/>
      <w:proofErr w:type="gramStart"/>
      <w:r>
        <w:rPr>
          <w:rFonts w:ascii="Courier New" w:hAnsi="Courier New" w:cs="Courier New"/>
          <w:sz w:val="16"/>
          <w:szCs w:val="16"/>
        </w:rPr>
        <w:t>picemari</w:t>
      </w:r>
      <w:proofErr w:type="spellEnd"/>
      <w:proofErr w:type="gramEnd"/>
      <w:r>
        <w:rPr>
          <w:rFonts w:ascii="Courier New" w:hAnsi="Courier New" w:cs="Courier New"/>
          <w:sz w:val="16"/>
          <w:szCs w:val="16"/>
        </w:rPr>
        <w:tab/>
        <w:t>1.0</w:t>
      </w:r>
    </w:p>
    <w:p w14:paraId="66E4FFB2" w14:textId="77777777" w:rsidR="003026A0" w:rsidRDefault="003026A0" w:rsidP="003026A0">
      <w:pPr>
        <w:pStyle w:val="textbody"/>
        <w:ind w:firstLine="288"/>
        <w:rPr>
          <w:rFonts w:ascii="Courier New" w:hAnsi="Courier New" w:cs="Courier New"/>
          <w:sz w:val="16"/>
          <w:szCs w:val="16"/>
        </w:rPr>
      </w:pPr>
      <w:proofErr w:type="spellStart"/>
      <w:proofErr w:type="gramStart"/>
      <w:r>
        <w:rPr>
          <w:rFonts w:ascii="Courier New" w:hAnsi="Courier New" w:cs="Courier New"/>
          <w:sz w:val="16"/>
          <w:szCs w:val="16"/>
        </w:rPr>
        <w:t>poputrem</w:t>
      </w:r>
      <w:proofErr w:type="spellEnd"/>
      <w:proofErr w:type="gramEnd"/>
      <w:r>
        <w:rPr>
          <w:rFonts w:ascii="Courier New" w:hAnsi="Courier New" w:cs="Courier New"/>
          <w:sz w:val="16"/>
          <w:szCs w:val="16"/>
        </w:rPr>
        <w:tab/>
        <w:t>0.5</w:t>
      </w:r>
    </w:p>
    <w:p w14:paraId="7A32491F" w14:textId="77777777" w:rsidR="003026A0" w:rsidRPr="00AD4DDB" w:rsidRDefault="003026A0" w:rsidP="003026A0">
      <w:pPr>
        <w:pStyle w:val="textbody"/>
        <w:ind w:firstLine="288"/>
        <w:rPr>
          <w:rFonts w:ascii="Courier New" w:hAnsi="Courier New" w:cs="Courier New"/>
          <w:sz w:val="16"/>
          <w:szCs w:val="16"/>
        </w:rPr>
      </w:pPr>
      <w:proofErr w:type="spellStart"/>
      <w:proofErr w:type="gramStart"/>
      <w:r>
        <w:rPr>
          <w:rFonts w:ascii="Courier New" w:hAnsi="Courier New" w:cs="Courier New"/>
          <w:sz w:val="16"/>
          <w:szCs w:val="16"/>
        </w:rPr>
        <w:t>betupapy</w:t>
      </w:r>
      <w:proofErr w:type="spellEnd"/>
      <w:proofErr w:type="gramEnd"/>
      <w:r>
        <w:rPr>
          <w:rFonts w:ascii="Courier New" w:hAnsi="Courier New" w:cs="Courier New"/>
          <w:sz w:val="16"/>
          <w:szCs w:val="16"/>
        </w:rPr>
        <w:tab/>
        <w:t>0.5</w:t>
      </w:r>
    </w:p>
    <w:p w14:paraId="762C14F5" w14:textId="77777777" w:rsidR="003026A0" w:rsidRDefault="003026A0" w:rsidP="00AD4DDB">
      <w:pPr>
        <w:pStyle w:val="textbody"/>
        <w:rPr>
          <w:rFonts w:ascii="Courier New" w:hAnsi="Courier New" w:cs="Courier New"/>
          <w:sz w:val="16"/>
          <w:szCs w:val="16"/>
        </w:rPr>
      </w:pPr>
    </w:p>
    <w:p w14:paraId="142CEE06" w14:textId="77777777" w:rsidR="00AD4DDB" w:rsidRPr="00AD4DDB" w:rsidRDefault="00AD4DDB" w:rsidP="00AD4DDB">
      <w:pPr>
        <w:pStyle w:val="textbody"/>
        <w:rPr>
          <w:rFonts w:ascii="Courier New" w:hAnsi="Courier New" w:cs="Courier New"/>
          <w:sz w:val="16"/>
          <w:szCs w:val="16"/>
        </w:rPr>
      </w:pPr>
      <w:proofErr w:type="spellStart"/>
      <w:r w:rsidRPr="00AD4DDB">
        <w:rPr>
          <w:rFonts w:ascii="Courier New" w:hAnsi="Courier New" w:cs="Courier New"/>
          <w:sz w:val="16"/>
          <w:szCs w:val="16"/>
        </w:rPr>
        <w:t>ForestTypeTable</w:t>
      </w:r>
      <w:proofErr w:type="spellEnd"/>
    </w:p>
    <w:p w14:paraId="1AB408C4"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&gt;&gt;</w:t>
      </w:r>
      <w:r w:rsidRPr="00AD4DDB">
        <w:rPr>
          <w:rFonts w:ascii="Courier New" w:hAnsi="Courier New" w:cs="Courier New"/>
          <w:sz w:val="16"/>
          <w:szCs w:val="16"/>
        </w:rPr>
        <w:tab/>
        <w:t>Forest Type</w:t>
      </w:r>
      <w:r w:rsidRPr="00AD4DDB">
        <w:rPr>
          <w:rFonts w:ascii="Courier New" w:hAnsi="Courier New" w:cs="Courier New"/>
          <w:sz w:val="16"/>
          <w:szCs w:val="16"/>
        </w:rPr>
        <w:tab/>
      </w:r>
      <w:r w:rsidRPr="00AD4DDB">
        <w:rPr>
          <w:rFonts w:ascii="Courier New" w:hAnsi="Courier New" w:cs="Courier New"/>
          <w:sz w:val="16"/>
          <w:szCs w:val="16"/>
        </w:rPr>
        <w:tab/>
        <w:t>Species</w:t>
      </w:r>
    </w:p>
    <w:p w14:paraId="07C0FD9B" w14:textId="77777777" w:rsidR="00AD4DDB" w:rsidRPr="00AD4DDB" w:rsidRDefault="00AD4DDB" w:rsidP="00AD4DDB">
      <w:pPr>
        <w:pStyle w:val="textbody"/>
        <w:rPr>
          <w:rFonts w:ascii="Courier New" w:hAnsi="Courier New" w:cs="Courier New"/>
          <w:sz w:val="16"/>
          <w:szCs w:val="16"/>
        </w:rPr>
      </w:pPr>
      <w:r>
        <w:rPr>
          <w:rFonts w:ascii="Courier New" w:hAnsi="Courier New" w:cs="Courier New"/>
          <w:sz w:val="16"/>
          <w:szCs w:val="16"/>
        </w:rPr>
        <w:t xml:space="preserve">&gt;&gt; </w:t>
      </w:r>
      <w:r w:rsidRPr="00AD4DDB">
        <w:rPr>
          <w:rFonts w:ascii="Courier New" w:hAnsi="Courier New" w:cs="Courier New"/>
          <w:sz w:val="16"/>
          <w:szCs w:val="16"/>
        </w:rPr>
        <w:t>-----------</w:t>
      </w:r>
      <w:r w:rsidRPr="00AD4DDB">
        <w:rPr>
          <w:rFonts w:ascii="Courier New" w:hAnsi="Courier New" w:cs="Courier New"/>
          <w:sz w:val="16"/>
          <w:szCs w:val="16"/>
        </w:rPr>
        <w:tab/>
      </w:r>
      <w:r w:rsidRPr="00AD4DDB">
        <w:rPr>
          <w:rFonts w:ascii="Courier New" w:hAnsi="Courier New" w:cs="Courier New"/>
          <w:sz w:val="16"/>
          <w:szCs w:val="16"/>
        </w:rPr>
        <w:tab/>
        <w:t>-------</w:t>
      </w:r>
    </w:p>
    <w:p w14:paraId="11CDD1D8"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t>Pine</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r>
      <w:proofErr w:type="spellStart"/>
      <w:r w:rsidRPr="00AD4DDB">
        <w:rPr>
          <w:rFonts w:ascii="Courier New" w:hAnsi="Courier New" w:cs="Courier New"/>
          <w:sz w:val="16"/>
          <w:szCs w:val="16"/>
        </w:rPr>
        <w:t>pinubank</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pinuresi</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pinustro</w:t>
      </w:r>
      <w:proofErr w:type="spellEnd"/>
    </w:p>
    <w:p w14:paraId="1FF7F73B" w14:textId="77777777" w:rsidR="00AD4DDB" w:rsidRPr="00AD4DDB" w:rsidRDefault="00AD4DDB" w:rsidP="00AD4DDB">
      <w:pPr>
        <w:pStyle w:val="textbody"/>
        <w:ind w:right="360"/>
        <w:rPr>
          <w:rFonts w:ascii="Courier New" w:hAnsi="Courier New" w:cs="Courier New"/>
          <w:sz w:val="16"/>
          <w:szCs w:val="16"/>
        </w:rPr>
      </w:pPr>
      <w:r w:rsidRPr="00AD4DDB">
        <w:rPr>
          <w:rFonts w:ascii="Courier New" w:hAnsi="Courier New" w:cs="Courier New"/>
          <w:sz w:val="16"/>
          <w:szCs w:val="16"/>
        </w:rPr>
        <w:tab/>
      </w:r>
      <w:proofErr w:type="spellStart"/>
      <w:r w:rsidRPr="00AD4DDB">
        <w:rPr>
          <w:rFonts w:ascii="Courier New" w:hAnsi="Courier New" w:cs="Courier New"/>
          <w:sz w:val="16"/>
          <w:szCs w:val="16"/>
        </w:rPr>
        <w:t>MapleHardwood</w:t>
      </w:r>
      <w:proofErr w:type="spellEnd"/>
      <w:r w:rsidRPr="00AD4DDB">
        <w:rPr>
          <w:rFonts w:ascii="Courier New" w:hAnsi="Courier New" w:cs="Courier New"/>
          <w:sz w:val="16"/>
          <w:szCs w:val="16"/>
        </w:rPr>
        <w:tab/>
      </w:r>
      <w:r w:rsidRPr="00AD4DDB">
        <w:rPr>
          <w:rFonts w:ascii="Courier New" w:hAnsi="Courier New" w:cs="Courier New"/>
          <w:sz w:val="16"/>
          <w:szCs w:val="16"/>
        </w:rPr>
        <w:tab/>
      </w:r>
      <w:proofErr w:type="spellStart"/>
      <w:r w:rsidRPr="00AD4DDB">
        <w:rPr>
          <w:rFonts w:ascii="Courier New" w:hAnsi="Courier New" w:cs="Courier New"/>
          <w:sz w:val="16"/>
          <w:szCs w:val="16"/>
        </w:rPr>
        <w:t>acersacc</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betualle</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abiebals</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acerrubr</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fraxamer</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pinubank</w:t>
      </w:r>
      <w:proofErr w:type="spellEnd"/>
    </w:p>
    <w:p w14:paraId="06D448E9"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lastRenderedPageBreak/>
        <w:tab/>
      </w:r>
      <w:proofErr w:type="spellStart"/>
      <w:r w:rsidRPr="00AD4DDB">
        <w:rPr>
          <w:rFonts w:ascii="Courier New" w:hAnsi="Courier New" w:cs="Courier New"/>
          <w:sz w:val="16"/>
          <w:szCs w:val="16"/>
        </w:rPr>
        <w:t>SpruceFir</w:t>
      </w:r>
      <w:proofErr w:type="spellEnd"/>
      <w:r w:rsidRPr="00AD4DDB">
        <w:rPr>
          <w:rFonts w:ascii="Courier New" w:hAnsi="Courier New" w:cs="Courier New"/>
          <w:sz w:val="16"/>
          <w:szCs w:val="16"/>
        </w:rPr>
        <w:tab/>
      </w:r>
      <w:r w:rsidRPr="00AD4DDB">
        <w:rPr>
          <w:rFonts w:ascii="Courier New" w:hAnsi="Courier New" w:cs="Courier New"/>
          <w:sz w:val="16"/>
          <w:szCs w:val="16"/>
        </w:rPr>
        <w:tab/>
      </w:r>
      <w:proofErr w:type="spellStart"/>
      <w:r w:rsidRPr="00AD4DDB">
        <w:rPr>
          <w:rFonts w:ascii="Courier New" w:hAnsi="Courier New" w:cs="Courier New"/>
          <w:sz w:val="16"/>
          <w:szCs w:val="16"/>
        </w:rPr>
        <w:t>piceglau</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picemari</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abiebals</w:t>
      </w:r>
      <w:proofErr w:type="spellEnd"/>
    </w:p>
    <w:p w14:paraId="18FDC825"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t>Other</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r>
      <w:proofErr w:type="spellStart"/>
      <w:r w:rsidRPr="00AD4DDB">
        <w:rPr>
          <w:rFonts w:ascii="Courier New" w:hAnsi="Courier New" w:cs="Courier New"/>
          <w:sz w:val="16"/>
          <w:szCs w:val="16"/>
        </w:rPr>
        <w:t>poputrem</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betupapy</w:t>
      </w:r>
      <w:proofErr w:type="spellEnd"/>
    </w:p>
    <w:p w14:paraId="5AF40171" w14:textId="77777777" w:rsidR="00AD4DDB" w:rsidRPr="00AD4DDB" w:rsidRDefault="00AD4DDB" w:rsidP="00AD4DDB">
      <w:pPr>
        <w:pStyle w:val="textbody"/>
        <w:rPr>
          <w:rFonts w:ascii="Courier New" w:hAnsi="Courier New" w:cs="Courier New"/>
          <w:sz w:val="16"/>
          <w:szCs w:val="16"/>
        </w:rPr>
      </w:pPr>
    </w:p>
    <w:p w14:paraId="5DE82943" w14:textId="77777777" w:rsidR="00AD4DDB" w:rsidRPr="00AD4DDB" w:rsidRDefault="00AD4DDB" w:rsidP="00AD4DDB">
      <w:pPr>
        <w:pStyle w:val="textbody"/>
        <w:rPr>
          <w:rFonts w:ascii="Courier New" w:hAnsi="Courier New" w:cs="Courier New"/>
          <w:sz w:val="16"/>
          <w:szCs w:val="16"/>
        </w:rPr>
      </w:pPr>
      <w:proofErr w:type="spellStart"/>
      <w:r w:rsidRPr="00AD4DDB">
        <w:rPr>
          <w:rFonts w:ascii="Courier New" w:hAnsi="Courier New" w:cs="Courier New"/>
          <w:sz w:val="16"/>
          <w:szCs w:val="16"/>
        </w:rPr>
        <w:t>SuitabilityTable</w:t>
      </w:r>
      <w:proofErr w:type="spellEnd"/>
    </w:p>
    <w:p w14:paraId="2E83C7AF"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 xml:space="preserve">&lt;&lt; </w:t>
      </w:r>
      <w:proofErr w:type="spellStart"/>
      <w:r w:rsidRPr="00AD4DDB">
        <w:rPr>
          <w:rFonts w:ascii="Courier New" w:hAnsi="Courier New" w:cs="Courier New"/>
          <w:sz w:val="16"/>
          <w:szCs w:val="16"/>
        </w:rPr>
        <w:t>ForestType</w:t>
      </w:r>
      <w:proofErr w:type="spellEnd"/>
      <w:r w:rsidRPr="00AD4DDB">
        <w:rPr>
          <w:rFonts w:ascii="Courier New" w:hAnsi="Courier New" w:cs="Courier New"/>
          <w:sz w:val="16"/>
          <w:szCs w:val="16"/>
        </w:rPr>
        <w:tab/>
        <w:t>Maximum Age Values</w:t>
      </w:r>
    </w:p>
    <w:p w14:paraId="10903DF9"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&lt;&lt; ----------</w:t>
      </w:r>
      <w:r w:rsidRPr="00AD4DDB">
        <w:rPr>
          <w:rFonts w:ascii="Courier New" w:hAnsi="Courier New" w:cs="Courier New"/>
          <w:sz w:val="16"/>
          <w:szCs w:val="16"/>
        </w:rPr>
        <w:tab/>
        <w:t>-------------------</w:t>
      </w:r>
    </w:p>
    <w:p w14:paraId="08A6322E"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10</w:t>
      </w:r>
      <w:r w:rsidRPr="00AD4DDB">
        <w:rPr>
          <w:rFonts w:ascii="Courier New" w:hAnsi="Courier New" w:cs="Courier New"/>
          <w:sz w:val="16"/>
          <w:szCs w:val="16"/>
        </w:rPr>
        <w:tab/>
        <w:t>30</w:t>
      </w:r>
      <w:r w:rsidRPr="00AD4DDB">
        <w:rPr>
          <w:rFonts w:ascii="Courier New" w:hAnsi="Courier New" w:cs="Courier New"/>
          <w:sz w:val="16"/>
          <w:szCs w:val="16"/>
        </w:rPr>
        <w:tab/>
        <w:t>999</w:t>
      </w:r>
    </w:p>
    <w:p w14:paraId="6ADFD571"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&lt;&lt;</w:t>
      </w: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Suitability Values</w:t>
      </w:r>
    </w:p>
    <w:p w14:paraId="280C3BE0"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&lt;&lt;</w:t>
      </w: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w:t>
      </w:r>
    </w:p>
    <w:p w14:paraId="7861C289"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Pine</w:t>
      </w:r>
      <w:r w:rsidRPr="00AD4DDB">
        <w:rPr>
          <w:rFonts w:ascii="Courier New" w:hAnsi="Courier New" w:cs="Courier New"/>
          <w:sz w:val="16"/>
          <w:szCs w:val="16"/>
        </w:rPr>
        <w:tab/>
      </w:r>
      <w:r w:rsidRPr="00AD4DDB">
        <w:rPr>
          <w:rFonts w:ascii="Courier New" w:hAnsi="Courier New" w:cs="Courier New"/>
          <w:sz w:val="16"/>
          <w:szCs w:val="16"/>
        </w:rPr>
        <w:tab/>
        <w:t>0</w:t>
      </w:r>
      <w:r w:rsidRPr="00AD4DDB">
        <w:rPr>
          <w:rFonts w:ascii="Courier New" w:hAnsi="Courier New" w:cs="Courier New"/>
          <w:sz w:val="16"/>
          <w:szCs w:val="16"/>
        </w:rPr>
        <w:tab/>
        <w:t>1</w:t>
      </w:r>
      <w:r w:rsidRPr="00AD4DDB">
        <w:rPr>
          <w:rFonts w:ascii="Courier New" w:hAnsi="Courier New" w:cs="Courier New"/>
          <w:sz w:val="16"/>
          <w:szCs w:val="16"/>
        </w:rPr>
        <w:tab/>
        <w:t>2</w:t>
      </w:r>
    </w:p>
    <w:p w14:paraId="5970EA85" w14:textId="77777777" w:rsidR="00AD4DDB" w:rsidRPr="00AD4DDB" w:rsidRDefault="00AD4DDB" w:rsidP="00AD4DDB">
      <w:pPr>
        <w:pStyle w:val="textbody"/>
        <w:rPr>
          <w:rFonts w:ascii="Courier New" w:hAnsi="Courier New" w:cs="Courier New"/>
          <w:sz w:val="16"/>
          <w:szCs w:val="16"/>
        </w:rPr>
      </w:pPr>
      <w:proofErr w:type="spellStart"/>
      <w:r w:rsidRPr="00AD4DDB">
        <w:rPr>
          <w:rFonts w:ascii="Courier New" w:hAnsi="Courier New" w:cs="Courier New"/>
          <w:sz w:val="16"/>
          <w:szCs w:val="16"/>
        </w:rPr>
        <w:t>MapleHardwood</w:t>
      </w:r>
      <w:proofErr w:type="spellEnd"/>
      <w:r w:rsidRPr="00AD4DDB">
        <w:rPr>
          <w:rFonts w:ascii="Courier New" w:hAnsi="Courier New" w:cs="Courier New"/>
          <w:sz w:val="16"/>
          <w:szCs w:val="16"/>
        </w:rPr>
        <w:tab/>
        <w:t>0</w:t>
      </w:r>
      <w:r w:rsidRPr="00AD4DDB">
        <w:rPr>
          <w:rFonts w:ascii="Courier New" w:hAnsi="Courier New" w:cs="Courier New"/>
          <w:sz w:val="16"/>
          <w:szCs w:val="16"/>
        </w:rPr>
        <w:tab/>
        <w:t>0</w:t>
      </w:r>
      <w:r w:rsidRPr="00AD4DDB">
        <w:rPr>
          <w:rFonts w:ascii="Courier New" w:hAnsi="Courier New" w:cs="Courier New"/>
          <w:sz w:val="16"/>
          <w:szCs w:val="16"/>
        </w:rPr>
        <w:tab/>
        <w:t>1</w:t>
      </w:r>
    </w:p>
    <w:p w14:paraId="5BE1C7C2" w14:textId="77777777" w:rsidR="00AD4DDB" w:rsidRPr="00AD4DDB" w:rsidRDefault="00AD4DDB" w:rsidP="00AD4DDB">
      <w:pPr>
        <w:pStyle w:val="textbody"/>
        <w:rPr>
          <w:rFonts w:ascii="Courier New" w:hAnsi="Courier New" w:cs="Courier New"/>
          <w:sz w:val="16"/>
          <w:szCs w:val="16"/>
        </w:rPr>
      </w:pPr>
      <w:proofErr w:type="spellStart"/>
      <w:r w:rsidRPr="00AD4DDB">
        <w:rPr>
          <w:rFonts w:ascii="Courier New" w:hAnsi="Courier New" w:cs="Courier New"/>
          <w:sz w:val="16"/>
          <w:szCs w:val="16"/>
        </w:rPr>
        <w:t>SpruceFir</w:t>
      </w:r>
      <w:proofErr w:type="spellEnd"/>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0</w:t>
      </w:r>
      <w:r w:rsidRPr="00AD4DDB">
        <w:rPr>
          <w:rFonts w:ascii="Courier New" w:hAnsi="Courier New" w:cs="Courier New"/>
          <w:sz w:val="16"/>
          <w:szCs w:val="16"/>
        </w:rPr>
        <w:tab/>
        <w:t>0</w:t>
      </w:r>
      <w:r w:rsidRPr="00AD4DDB">
        <w:rPr>
          <w:rFonts w:ascii="Courier New" w:hAnsi="Courier New" w:cs="Courier New"/>
          <w:sz w:val="16"/>
          <w:szCs w:val="16"/>
        </w:rPr>
        <w:tab/>
        <w:t>1</w:t>
      </w:r>
    </w:p>
    <w:p w14:paraId="7FB93657"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Other</w:t>
      </w:r>
      <w:r w:rsidRPr="00AD4DDB">
        <w:rPr>
          <w:rFonts w:ascii="Courier New" w:hAnsi="Courier New" w:cs="Courier New"/>
          <w:sz w:val="16"/>
          <w:szCs w:val="16"/>
        </w:rPr>
        <w:tab/>
      </w:r>
      <w:r w:rsidRPr="00AD4DDB">
        <w:rPr>
          <w:rFonts w:ascii="Courier New" w:hAnsi="Courier New" w:cs="Courier New"/>
          <w:sz w:val="16"/>
          <w:szCs w:val="16"/>
        </w:rPr>
        <w:tab/>
        <w:t>0</w:t>
      </w:r>
      <w:r w:rsidRPr="00AD4DDB">
        <w:rPr>
          <w:rFonts w:ascii="Courier New" w:hAnsi="Courier New" w:cs="Courier New"/>
          <w:sz w:val="16"/>
          <w:szCs w:val="16"/>
        </w:rPr>
        <w:tab/>
        <w:t>0</w:t>
      </w:r>
      <w:r w:rsidRPr="00AD4DDB">
        <w:rPr>
          <w:rFonts w:ascii="Courier New" w:hAnsi="Courier New" w:cs="Courier New"/>
          <w:sz w:val="16"/>
          <w:szCs w:val="16"/>
        </w:rPr>
        <w:tab/>
        <w:t>0</w:t>
      </w:r>
    </w:p>
    <w:p w14:paraId="7F6691C6" w14:textId="77777777" w:rsidR="00EE6EDB" w:rsidRDefault="00AD4DDB" w:rsidP="00EE6EDB">
      <w:pPr>
        <w:pStyle w:val="Heading3"/>
      </w:pPr>
      <w:bookmarkStart w:id="75" w:name="_Toc492623223"/>
      <w:proofErr w:type="spellStart"/>
      <w:r>
        <w:t>AgeClass_TimeSince</w:t>
      </w:r>
      <w:r w:rsidR="007B165B">
        <w:t>Disturbance</w:t>
      </w:r>
      <w:bookmarkEnd w:id="75"/>
      <w:proofErr w:type="spellEnd"/>
    </w:p>
    <w:p w14:paraId="1CF367F8" w14:textId="77777777" w:rsidR="00AD4DDB" w:rsidRPr="00AD4DDB" w:rsidRDefault="00AD4DDB" w:rsidP="00AD4DDB">
      <w:pPr>
        <w:pStyle w:val="textbody"/>
        <w:rPr>
          <w:rFonts w:ascii="Courier New" w:hAnsi="Courier New" w:cs="Courier New"/>
          <w:sz w:val="16"/>
          <w:szCs w:val="16"/>
        </w:rPr>
      </w:pPr>
      <w:proofErr w:type="spellStart"/>
      <w:r w:rsidRPr="00AD4DDB">
        <w:rPr>
          <w:rFonts w:ascii="Courier New" w:hAnsi="Courier New" w:cs="Courier New"/>
          <w:sz w:val="16"/>
          <w:szCs w:val="16"/>
        </w:rPr>
        <w:t>LandisData</w:t>
      </w:r>
      <w:proofErr w:type="spellEnd"/>
      <w:r w:rsidRPr="00AD4DDB">
        <w:rPr>
          <w:rFonts w:ascii="Courier New" w:hAnsi="Courier New" w:cs="Courier New"/>
          <w:sz w:val="16"/>
          <w:szCs w:val="16"/>
        </w:rPr>
        <w:t xml:space="preserve">  </w:t>
      </w:r>
      <w:r w:rsidRPr="00AD4DDB">
        <w:rPr>
          <w:rFonts w:ascii="Courier New" w:hAnsi="Courier New" w:cs="Courier New"/>
          <w:sz w:val="16"/>
          <w:szCs w:val="16"/>
        </w:rPr>
        <w:tab/>
      </w:r>
      <w:proofErr w:type="spellStart"/>
      <w:r w:rsidRPr="00AD4DDB">
        <w:rPr>
          <w:rFonts w:ascii="Courier New" w:hAnsi="Courier New" w:cs="Courier New"/>
          <w:sz w:val="16"/>
          <w:szCs w:val="16"/>
        </w:rPr>
        <w:t>HabitatSuitabilityFile</w:t>
      </w:r>
      <w:proofErr w:type="spellEnd"/>
    </w:p>
    <w:p w14:paraId="40E8657E" w14:textId="700F218C" w:rsidR="00AD4DDB" w:rsidRPr="00AD4DDB" w:rsidRDefault="00CB2574" w:rsidP="00AD4DDB">
      <w:pPr>
        <w:pStyle w:val="textbody"/>
        <w:rPr>
          <w:rFonts w:ascii="Courier New" w:hAnsi="Courier New" w:cs="Courier New"/>
          <w:sz w:val="16"/>
          <w:szCs w:val="16"/>
        </w:rPr>
      </w:pPr>
      <w:proofErr w:type="spellStart"/>
      <w:r>
        <w:rPr>
          <w:rFonts w:ascii="Courier New" w:hAnsi="Courier New" w:cs="Courier New"/>
          <w:sz w:val="16"/>
          <w:szCs w:val="16"/>
        </w:rPr>
        <w:t>Habitat</w:t>
      </w:r>
      <w:r w:rsidRPr="00AD4DDB">
        <w:rPr>
          <w:rFonts w:ascii="Courier New" w:hAnsi="Courier New" w:cs="Courier New"/>
          <w:sz w:val="16"/>
          <w:szCs w:val="16"/>
        </w:rPr>
        <w:t>Name</w:t>
      </w:r>
      <w:proofErr w:type="spellEnd"/>
      <w:r w:rsidR="00AD4DDB" w:rsidRPr="00AD4DDB">
        <w:rPr>
          <w:rFonts w:ascii="Courier New" w:hAnsi="Courier New" w:cs="Courier New"/>
          <w:sz w:val="16"/>
          <w:szCs w:val="16"/>
        </w:rPr>
        <w:tab/>
        <w:t>species2</w:t>
      </w:r>
    </w:p>
    <w:p w14:paraId="2E8A68CB" w14:textId="77777777" w:rsidR="00AD4DDB" w:rsidRPr="00AD4DDB" w:rsidRDefault="00AD4DDB" w:rsidP="00AD4DDB">
      <w:pPr>
        <w:pStyle w:val="textbody"/>
        <w:rPr>
          <w:rFonts w:ascii="Courier New" w:hAnsi="Courier New" w:cs="Courier New"/>
          <w:sz w:val="16"/>
          <w:szCs w:val="16"/>
        </w:rPr>
      </w:pPr>
    </w:p>
    <w:p w14:paraId="0EE2FB4E" w14:textId="77777777" w:rsidR="00AD4DDB" w:rsidRPr="00AD4DDB" w:rsidRDefault="00AD4DDB" w:rsidP="00AD4DDB">
      <w:pPr>
        <w:pStyle w:val="textbody"/>
        <w:rPr>
          <w:rFonts w:ascii="Courier New" w:hAnsi="Courier New" w:cs="Courier New"/>
          <w:sz w:val="16"/>
          <w:szCs w:val="16"/>
        </w:rPr>
      </w:pPr>
      <w:proofErr w:type="spellStart"/>
      <w:proofErr w:type="gramStart"/>
      <w:r w:rsidRPr="00AD4DDB">
        <w:rPr>
          <w:rFonts w:ascii="Courier New" w:hAnsi="Courier New" w:cs="Courier New"/>
          <w:sz w:val="16"/>
          <w:szCs w:val="16"/>
        </w:rPr>
        <w:t>Suitabil</w:t>
      </w:r>
      <w:r>
        <w:rPr>
          <w:rFonts w:ascii="Courier New" w:hAnsi="Courier New" w:cs="Courier New"/>
          <w:sz w:val="16"/>
          <w:szCs w:val="16"/>
        </w:rPr>
        <w:t>ityType</w:t>
      </w:r>
      <w:proofErr w:type="spellEnd"/>
      <w:r>
        <w:rPr>
          <w:rFonts w:ascii="Courier New" w:hAnsi="Courier New" w:cs="Courier New"/>
          <w:sz w:val="16"/>
          <w:szCs w:val="16"/>
        </w:rPr>
        <w:t xml:space="preserve">  </w:t>
      </w:r>
      <w:proofErr w:type="spellStart"/>
      <w:r>
        <w:rPr>
          <w:rFonts w:ascii="Courier New" w:hAnsi="Courier New" w:cs="Courier New"/>
          <w:sz w:val="16"/>
          <w:szCs w:val="16"/>
        </w:rPr>
        <w:t>AgeClass</w:t>
      </w:r>
      <w:proofErr w:type="gramEnd"/>
      <w:r>
        <w:rPr>
          <w:rFonts w:ascii="Courier New" w:hAnsi="Courier New" w:cs="Courier New"/>
          <w:sz w:val="16"/>
          <w:szCs w:val="16"/>
        </w:rPr>
        <w:t>_TimeSinceFire</w:t>
      </w:r>
      <w:proofErr w:type="spellEnd"/>
    </w:p>
    <w:p w14:paraId="34CFA4B8" w14:textId="77777777" w:rsidR="00AD4DDB" w:rsidRPr="00AD4DDB" w:rsidRDefault="00AD4DDB" w:rsidP="00AD4DDB">
      <w:pPr>
        <w:pStyle w:val="textbody"/>
        <w:rPr>
          <w:rFonts w:ascii="Courier New" w:hAnsi="Courier New" w:cs="Courier New"/>
          <w:sz w:val="16"/>
          <w:szCs w:val="16"/>
        </w:rPr>
      </w:pPr>
    </w:p>
    <w:p w14:paraId="1CEF0854" w14:textId="77777777" w:rsidR="00AD4DDB" w:rsidRPr="00AD4DDB" w:rsidRDefault="00725F3B" w:rsidP="00AD4DDB">
      <w:pPr>
        <w:pStyle w:val="textbody"/>
        <w:rPr>
          <w:rFonts w:ascii="Courier New" w:hAnsi="Courier New" w:cs="Courier New"/>
          <w:sz w:val="16"/>
          <w:szCs w:val="16"/>
        </w:rPr>
      </w:pPr>
      <w:proofErr w:type="spellStart"/>
      <w:r>
        <w:rPr>
          <w:rFonts w:ascii="Courier New" w:hAnsi="Courier New" w:cs="Courier New"/>
          <w:sz w:val="16"/>
          <w:szCs w:val="16"/>
        </w:rPr>
        <w:t>Disturbance</w:t>
      </w:r>
      <w:r w:rsidR="00AD4DDB" w:rsidRPr="00AD4DDB">
        <w:rPr>
          <w:rFonts w:ascii="Courier New" w:hAnsi="Courier New" w:cs="Courier New"/>
          <w:sz w:val="16"/>
          <w:szCs w:val="16"/>
        </w:rPr>
        <w:t>Table</w:t>
      </w:r>
      <w:proofErr w:type="spellEnd"/>
      <w:r>
        <w:rPr>
          <w:rFonts w:ascii="Courier New" w:hAnsi="Courier New" w:cs="Courier New"/>
          <w:sz w:val="16"/>
          <w:szCs w:val="16"/>
        </w:rPr>
        <w:tab/>
      </w:r>
      <w:r>
        <w:rPr>
          <w:rFonts w:ascii="Courier New" w:hAnsi="Courier New" w:cs="Courier New"/>
          <w:sz w:val="16"/>
          <w:szCs w:val="16"/>
        </w:rPr>
        <w:tab/>
        <w:t>Fire</w:t>
      </w:r>
    </w:p>
    <w:p w14:paraId="191F3E0F"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&lt;&lt; Severity Class</w:t>
      </w:r>
      <w:r w:rsidRPr="00AD4DDB">
        <w:rPr>
          <w:rFonts w:ascii="Courier New" w:hAnsi="Courier New" w:cs="Courier New"/>
          <w:sz w:val="16"/>
          <w:szCs w:val="16"/>
        </w:rPr>
        <w:tab/>
      </w:r>
      <w:proofErr w:type="spellStart"/>
      <w:r w:rsidRPr="00AD4DDB">
        <w:rPr>
          <w:rFonts w:ascii="Courier New" w:hAnsi="Courier New" w:cs="Courier New"/>
          <w:sz w:val="16"/>
          <w:szCs w:val="16"/>
        </w:rPr>
        <w:t>SuitabilityWeight</w:t>
      </w:r>
      <w:proofErr w:type="spellEnd"/>
    </w:p>
    <w:p w14:paraId="5E9C7A1F"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t>0</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p>
    <w:p w14:paraId="3405EBB4"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t>1</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p>
    <w:p w14:paraId="62301634"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t>2</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p>
    <w:p w14:paraId="69D0C379"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t>3</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p>
    <w:p w14:paraId="08E7D918"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t>4</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1</w:t>
      </w:r>
    </w:p>
    <w:p w14:paraId="418022EB"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t>5</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1</w:t>
      </w:r>
    </w:p>
    <w:p w14:paraId="6BC869DC" w14:textId="77777777" w:rsidR="00AD4DDB" w:rsidRPr="00AD4DDB" w:rsidRDefault="00AD4DDB" w:rsidP="00AD4DDB">
      <w:pPr>
        <w:pStyle w:val="textbody"/>
        <w:rPr>
          <w:rFonts w:ascii="Courier New" w:hAnsi="Courier New" w:cs="Courier New"/>
          <w:sz w:val="16"/>
          <w:szCs w:val="16"/>
        </w:rPr>
      </w:pPr>
      <w:r>
        <w:rPr>
          <w:rFonts w:ascii="Courier New" w:hAnsi="Courier New" w:cs="Courier New"/>
          <w:sz w:val="16"/>
          <w:szCs w:val="16"/>
        </w:rPr>
        <w:tab/>
      </w:r>
    </w:p>
    <w:p w14:paraId="02920A9F" w14:textId="77777777" w:rsidR="00AD4DDB" w:rsidRPr="00AD4DDB" w:rsidRDefault="00AD4DDB" w:rsidP="00AD4DDB">
      <w:pPr>
        <w:pStyle w:val="textbody"/>
        <w:rPr>
          <w:rFonts w:ascii="Courier New" w:hAnsi="Courier New" w:cs="Courier New"/>
          <w:sz w:val="16"/>
          <w:szCs w:val="16"/>
        </w:rPr>
      </w:pPr>
      <w:proofErr w:type="spellStart"/>
      <w:r w:rsidRPr="00AD4DDB">
        <w:rPr>
          <w:rFonts w:ascii="Courier New" w:hAnsi="Courier New" w:cs="Courier New"/>
          <w:sz w:val="16"/>
          <w:szCs w:val="16"/>
        </w:rPr>
        <w:t>SuitabilityTable</w:t>
      </w:r>
      <w:proofErr w:type="spellEnd"/>
    </w:p>
    <w:p w14:paraId="37AE263E"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 xml:space="preserve">&lt;&lt; </w:t>
      </w:r>
      <w:proofErr w:type="spellStart"/>
      <w:r w:rsidRPr="00AD4DDB">
        <w:rPr>
          <w:rFonts w:ascii="Courier New" w:hAnsi="Courier New" w:cs="Courier New"/>
          <w:sz w:val="16"/>
          <w:szCs w:val="16"/>
        </w:rPr>
        <w:t>MaxTimeSinceFire</w:t>
      </w:r>
      <w:proofErr w:type="spellEnd"/>
      <w:r w:rsidRPr="00AD4DDB">
        <w:rPr>
          <w:rFonts w:ascii="Courier New" w:hAnsi="Courier New" w:cs="Courier New"/>
          <w:sz w:val="16"/>
          <w:szCs w:val="16"/>
        </w:rPr>
        <w:tab/>
        <w:t>Maximum Age Values</w:t>
      </w:r>
    </w:p>
    <w:p w14:paraId="2EFDE002"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&lt;&lt; ----------</w:t>
      </w:r>
      <w:r w:rsidRPr="00AD4DDB">
        <w:rPr>
          <w:rFonts w:ascii="Courier New" w:hAnsi="Courier New" w:cs="Courier New"/>
          <w:sz w:val="16"/>
          <w:szCs w:val="16"/>
        </w:rPr>
        <w:tab/>
      </w:r>
      <w:r w:rsidRPr="00AD4DDB">
        <w:rPr>
          <w:rFonts w:ascii="Courier New" w:hAnsi="Courier New" w:cs="Courier New"/>
          <w:sz w:val="16"/>
          <w:szCs w:val="16"/>
        </w:rPr>
        <w:tab/>
        <w:t>-------------------</w:t>
      </w:r>
    </w:p>
    <w:p w14:paraId="5C878225"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10</w:t>
      </w:r>
      <w:r w:rsidRPr="00AD4DDB">
        <w:rPr>
          <w:rFonts w:ascii="Courier New" w:hAnsi="Courier New" w:cs="Courier New"/>
          <w:sz w:val="16"/>
          <w:szCs w:val="16"/>
        </w:rPr>
        <w:tab/>
        <w:t>30</w:t>
      </w:r>
      <w:r w:rsidRPr="00AD4DDB">
        <w:rPr>
          <w:rFonts w:ascii="Courier New" w:hAnsi="Courier New" w:cs="Courier New"/>
          <w:sz w:val="16"/>
          <w:szCs w:val="16"/>
        </w:rPr>
        <w:tab/>
        <w:t>999</w:t>
      </w:r>
    </w:p>
    <w:p w14:paraId="5598A1FA"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&lt;&lt;</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Suitability Values</w:t>
      </w:r>
    </w:p>
    <w:p w14:paraId="5B8ADA2C"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&lt;&lt;</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w:t>
      </w:r>
    </w:p>
    <w:p w14:paraId="78E0A877"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 xml:space="preserve">  5</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1</w:t>
      </w:r>
      <w:r w:rsidRPr="00AD4DDB">
        <w:rPr>
          <w:rFonts w:ascii="Courier New" w:hAnsi="Courier New" w:cs="Courier New"/>
          <w:sz w:val="16"/>
          <w:szCs w:val="16"/>
        </w:rPr>
        <w:tab/>
        <w:t>2</w:t>
      </w:r>
      <w:r w:rsidRPr="00AD4DDB">
        <w:rPr>
          <w:rFonts w:ascii="Courier New" w:hAnsi="Courier New" w:cs="Courier New"/>
          <w:sz w:val="16"/>
          <w:szCs w:val="16"/>
        </w:rPr>
        <w:tab/>
        <w:t>3</w:t>
      </w:r>
    </w:p>
    <w:p w14:paraId="5DABDF4E"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 xml:space="preserve">  10</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r w:rsidRPr="00AD4DDB">
        <w:rPr>
          <w:rFonts w:ascii="Courier New" w:hAnsi="Courier New" w:cs="Courier New"/>
          <w:sz w:val="16"/>
          <w:szCs w:val="16"/>
        </w:rPr>
        <w:tab/>
        <w:t>1</w:t>
      </w:r>
      <w:r w:rsidRPr="00AD4DDB">
        <w:rPr>
          <w:rFonts w:ascii="Courier New" w:hAnsi="Courier New" w:cs="Courier New"/>
          <w:sz w:val="16"/>
          <w:szCs w:val="16"/>
        </w:rPr>
        <w:tab/>
        <w:t>2</w:t>
      </w:r>
    </w:p>
    <w:p w14:paraId="25A299C4" w14:textId="77777777" w:rsidR="00AD4DDB" w:rsidRPr="00AD4DDB" w:rsidRDefault="00AD4DDB" w:rsidP="00AD4DDB">
      <w:pPr>
        <w:pStyle w:val="textbody"/>
        <w:rPr>
          <w:rFonts w:ascii="Courier New" w:hAnsi="Courier New" w:cs="Courier New"/>
          <w:sz w:val="16"/>
          <w:szCs w:val="16"/>
        </w:rPr>
      </w:pPr>
      <w:r w:rsidRPr="00AD4DDB">
        <w:rPr>
          <w:rFonts w:ascii="Courier New" w:hAnsi="Courier New" w:cs="Courier New"/>
          <w:sz w:val="16"/>
          <w:szCs w:val="16"/>
        </w:rPr>
        <w:t xml:space="preserve">  9999</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r w:rsidRPr="00AD4DDB">
        <w:rPr>
          <w:rFonts w:ascii="Courier New" w:hAnsi="Courier New" w:cs="Courier New"/>
          <w:sz w:val="16"/>
          <w:szCs w:val="16"/>
        </w:rPr>
        <w:tab/>
        <w:t>0</w:t>
      </w:r>
      <w:r w:rsidRPr="00AD4DDB">
        <w:rPr>
          <w:rFonts w:ascii="Courier New" w:hAnsi="Courier New" w:cs="Courier New"/>
          <w:sz w:val="16"/>
          <w:szCs w:val="16"/>
        </w:rPr>
        <w:tab/>
        <w:t>1</w:t>
      </w:r>
    </w:p>
    <w:p w14:paraId="69F1B34A" w14:textId="4D139450" w:rsidR="00EE6EDB" w:rsidRPr="00EE6EDB" w:rsidRDefault="00E85DF2" w:rsidP="00EE6EDB">
      <w:pPr>
        <w:pStyle w:val="Heading3"/>
      </w:pPr>
      <w:bookmarkStart w:id="76" w:name="_Toc492623224"/>
      <w:proofErr w:type="spellStart"/>
      <w:r>
        <w:t>Disturbed</w:t>
      </w:r>
      <w:r w:rsidR="00EE6EDB">
        <w:t>ForestType</w:t>
      </w:r>
      <w:r w:rsidR="00AD4DDB">
        <w:t>_TimeSince</w:t>
      </w:r>
      <w:r w:rsidR="007B165B">
        <w:t>Disturbance</w:t>
      </w:r>
      <w:bookmarkEnd w:id="76"/>
      <w:proofErr w:type="spellEnd"/>
    </w:p>
    <w:p w14:paraId="78781BD6" w14:textId="77777777" w:rsidR="00AD4DDB" w:rsidRPr="00AD4DDB" w:rsidRDefault="00AD4DDB" w:rsidP="00AD4DDB">
      <w:pPr>
        <w:pStyle w:val="textbody"/>
        <w:ind w:firstLine="18"/>
        <w:rPr>
          <w:rFonts w:ascii="Courier New" w:hAnsi="Courier New" w:cs="Courier New"/>
          <w:sz w:val="16"/>
          <w:szCs w:val="16"/>
        </w:rPr>
      </w:pPr>
      <w:proofErr w:type="spellStart"/>
      <w:r w:rsidRPr="00AD4DDB">
        <w:rPr>
          <w:rFonts w:ascii="Courier New" w:hAnsi="Courier New" w:cs="Courier New"/>
          <w:sz w:val="16"/>
          <w:szCs w:val="16"/>
        </w:rPr>
        <w:t>LandisData</w:t>
      </w:r>
      <w:proofErr w:type="spellEnd"/>
      <w:r w:rsidRPr="00AD4DDB">
        <w:rPr>
          <w:rFonts w:ascii="Courier New" w:hAnsi="Courier New" w:cs="Courier New"/>
          <w:sz w:val="16"/>
          <w:szCs w:val="16"/>
        </w:rPr>
        <w:t xml:space="preserve">  </w:t>
      </w:r>
      <w:r w:rsidRPr="00AD4DDB">
        <w:rPr>
          <w:rFonts w:ascii="Courier New" w:hAnsi="Courier New" w:cs="Courier New"/>
          <w:sz w:val="16"/>
          <w:szCs w:val="16"/>
        </w:rPr>
        <w:tab/>
      </w:r>
      <w:proofErr w:type="spellStart"/>
      <w:r w:rsidRPr="00AD4DDB">
        <w:rPr>
          <w:rFonts w:ascii="Courier New" w:hAnsi="Courier New" w:cs="Courier New"/>
          <w:sz w:val="16"/>
          <w:szCs w:val="16"/>
        </w:rPr>
        <w:t>HabitatSuitability</w:t>
      </w:r>
      <w:r w:rsidR="001903DA">
        <w:rPr>
          <w:rFonts w:ascii="Courier New" w:hAnsi="Courier New" w:cs="Courier New"/>
          <w:sz w:val="16"/>
          <w:szCs w:val="16"/>
        </w:rPr>
        <w:t>File</w:t>
      </w:r>
      <w:proofErr w:type="spellEnd"/>
    </w:p>
    <w:p w14:paraId="32D0C78C" w14:textId="0F86FDD6" w:rsidR="00AD4DDB" w:rsidRPr="00AD4DDB" w:rsidRDefault="00CB2574" w:rsidP="00AD4DDB">
      <w:pPr>
        <w:pStyle w:val="textbody"/>
        <w:ind w:firstLine="18"/>
        <w:rPr>
          <w:rFonts w:ascii="Courier New" w:hAnsi="Courier New" w:cs="Courier New"/>
          <w:sz w:val="16"/>
          <w:szCs w:val="16"/>
        </w:rPr>
      </w:pPr>
      <w:proofErr w:type="spellStart"/>
      <w:r>
        <w:rPr>
          <w:rFonts w:ascii="Courier New" w:hAnsi="Courier New" w:cs="Courier New"/>
          <w:sz w:val="16"/>
          <w:szCs w:val="16"/>
        </w:rPr>
        <w:t>Habitat</w:t>
      </w:r>
      <w:r w:rsidRPr="00AD4DDB">
        <w:rPr>
          <w:rFonts w:ascii="Courier New" w:hAnsi="Courier New" w:cs="Courier New"/>
          <w:sz w:val="16"/>
          <w:szCs w:val="16"/>
        </w:rPr>
        <w:t>eName</w:t>
      </w:r>
      <w:proofErr w:type="spellEnd"/>
      <w:r w:rsidR="00AD4DDB" w:rsidRPr="00AD4DDB">
        <w:rPr>
          <w:rFonts w:ascii="Courier New" w:hAnsi="Courier New" w:cs="Courier New"/>
          <w:sz w:val="16"/>
          <w:szCs w:val="16"/>
        </w:rPr>
        <w:tab/>
        <w:t>species3</w:t>
      </w:r>
    </w:p>
    <w:p w14:paraId="0E84016E" w14:textId="77777777" w:rsidR="00AD4DDB" w:rsidRPr="00AD4DDB" w:rsidRDefault="00AD4DDB" w:rsidP="00AD4DDB">
      <w:pPr>
        <w:pStyle w:val="textbody"/>
        <w:ind w:firstLine="18"/>
        <w:rPr>
          <w:rFonts w:ascii="Courier New" w:hAnsi="Courier New" w:cs="Courier New"/>
          <w:sz w:val="16"/>
          <w:szCs w:val="16"/>
        </w:rPr>
      </w:pPr>
    </w:p>
    <w:p w14:paraId="79379BF2" w14:textId="032DA851" w:rsidR="00AD4DDB" w:rsidRPr="00AD4DDB" w:rsidRDefault="00AD4DDB" w:rsidP="00AD4DDB">
      <w:pPr>
        <w:pStyle w:val="textbody"/>
        <w:ind w:firstLine="18"/>
        <w:rPr>
          <w:rFonts w:ascii="Courier New" w:hAnsi="Courier New" w:cs="Courier New"/>
          <w:sz w:val="16"/>
          <w:szCs w:val="16"/>
        </w:rPr>
      </w:pPr>
      <w:proofErr w:type="spellStart"/>
      <w:proofErr w:type="gramStart"/>
      <w:r w:rsidRPr="00AD4DDB">
        <w:rPr>
          <w:rFonts w:ascii="Courier New" w:hAnsi="Courier New" w:cs="Courier New"/>
          <w:sz w:val="16"/>
          <w:szCs w:val="16"/>
        </w:rPr>
        <w:t>SuitabilityTy</w:t>
      </w:r>
      <w:r>
        <w:rPr>
          <w:rFonts w:ascii="Courier New" w:hAnsi="Courier New" w:cs="Courier New"/>
          <w:sz w:val="16"/>
          <w:szCs w:val="16"/>
        </w:rPr>
        <w:t>pe</w:t>
      </w:r>
      <w:proofErr w:type="spellEnd"/>
      <w:r>
        <w:rPr>
          <w:rFonts w:ascii="Courier New" w:hAnsi="Courier New" w:cs="Courier New"/>
          <w:sz w:val="16"/>
          <w:szCs w:val="16"/>
        </w:rPr>
        <w:t xml:space="preserve">  </w:t>
      </w:r>
      <w:proofErr w:type="spellStart"/>
      <w:r w:rsidR="00E85DF2">
        <w:rPr>
          <w:rFonts w:ascii="Courier New" w:hAnsi="Courier New" w:cs="Courier New"/>
          <w:sz w:val="16"/>
          <w:szCs w:val="16"/>
        </w:rPr>
        <w:t>Disturbed</w:t>
      </w:r>
      <w:r>
        <w:rPr>
          <w:rFonts w:ascii="Courier New" w:hAnsi="Courier New" w:cs="Courier New"/>
          <w:sz w:val="16"/>
          <w:szCs w:val="16"/>
        </w:rPr>
        <w:t>ForestType</w:t>
      </w:r>
      <w:proofErr w:type="gramEnd"/>
      <w:r>
        <w:rPr>
          <w:rFonts w:ascii="Courier New" w:hAnsi="Courier New" w:cs="Courier New"/>
          <w:sz w:val="16"/>
          <w:szCs w:val="16"/>
        </w:rPr>
        <w:t>_TimeSinceFire</w:t>
      </w:r>
      <w:proofErr w:type="spellEnd"/>
    </w:p>
    <w:p w14:paraId="65667B96" w14:textId="77777777" w:rsidR="003026A0" w:rsidRDefault="003026A0" w:rsidP="003026A0">
      <w:pPr>
        <w:pStyle w:val="textbody"/>
        <w:rPr>
          <w:rFonts w:ascii="Courier New" w:hAnsi="Courier New" w:cs="Courier New"/>
          <w:sz w:val="16"/>
          <w:szCs w:val="16"/>
        </w:rPr>
      </w:pPr>
    </w:p>
    <w:p w14:paraId="27A02041" w14:textId="77777777" w:rsidR="003026A0" w:rsidRDefault="003026A0" w:rsidP="003026A0">
      <w:pPr>
        <w:pStyle w:val="textbody"/>
        <w:rPr>
          <w:rFonts w:ascii="Courier New" w:hAnsi="Courier New" w:cs="Courier New"/>
          <w:sz w:val="16"/>
          <w:szCs w:val="16"/>
        </w:rPr>
      </w:pPr>
      <w:proofErr w:type="spellStart"/>
      <w:r>
        <w:rPr>
          <w:rFonts w:ascii="Courier New" w:hAnsi="Courier New" w:cs="Courier New"/>
          <w:sz w:val="16"/>
          <w:szCs w:val="16"/>
        </w:rPr>
        <w:t>ReclassCoefficients</w:t>
      </w:r>
      <w:proofErr w:type="spellEnd"/>
    </w:p>
    <w:p w14:paraId="450233A2" w14:textId="77777777" w:rsidR="003026A0" w:rsidRDefault="003026A0" w:rsidP="003026A0">
      <w:pPr>
        <w:pStyle w:val="textbody"/>
        <w:rPr>
          <w:rFonts w:ascii="Courier New" w:hAnsi="Courier New" w:cs="Courier New"/>
          <w:sz w:val="16"/>
          <w:szCs w:val="16"/>
        </w:rPr>
      </w:pPr>
      <w:r>
        <w:rPr>
          <w:rFonts w:ascii="Courier New" w:hAnsi="Courier New" w:cs="Courier New"/>
          <w:sz w:val="16"/>
          <w:szCs w:val="16"/>
        </w:rPr>
        <w:t>&gt;&gt;</w:t>
      </w:r>
      <w:r>
        <w:rPr>
          <w:rFonts w:ascii="Courier New" w:hAnsi="Courier New" w:cs="Courier New"/>
          <w:sz w:val="16"/>
          <w:szCs w:val="16"/>
        </w:rPr>
        <w:tab/>
        <w:t>Species</w:t>
      </w:r>
      <w:r>
        <w:rPr>
          <w:rFonts w:ascii="Courier New" w:hAnsi="Courier New" w:cs="Courier New"/>
          <w:sz w:val="16"/>
          <w:szCs w:val="16"/>
        </w:rPr>
        <w:tab/>
      </w:r>
      <w:r>
        <w:rPr>
          <w:rFonts w:ascii="Courier New" w:hAnsi="Courier New" w:cs="Courier New"/>
          <w:sz w:val="16"/>
          <w:szCs w:val="16"/>
        </w:rPr>
        <w:tab/>
      </w:r>
      <w:proofErr w:type="spellStart"/>
      <w:r>
        <w:rPr>
          <w:rFonts w:ascii="Courier New" w:hAnsi="Courier New" w:cs="Courier New"/>
          <w:sz w:val="16"/>
          <w:szCs w:val="16"/>
        </w:rPr>
        <w:t>ReclassCoeff</w:t>
      </w:r>
      <w:proofErr w:type="spellEnd"/>
    </w:p>
    <w:p w14:paraId="0083956A" w14:textId="77777777" w:rsidR="003026A0" w:rsidRDefault="003026A0" w:rsidP="003026A0">
      <w:pPr>
        <w:pStyle w:val="textbody"/>
        <w:rPr>
          <w:rFonts w:ascii="Courier New" w:hAnsi="Courier New" w:cs="Courier New"/>
          <w:sz w:val="16"/>
          <w:szCs w:val="16"/>
        </w:rPr>
      </w:pPr>
      <w:r>
        <w:rPr>
          <w:rFonts w:ascii="Courier New" w:hAnsi="Courier New" w:cs="Courier New"/>
          <w:sz w:val="16"/>
          <w:szCs w:val="16"/>
        </w:rPr>
        <w:t>&gt;&gt;</w:t>
      </w:r>
      <w:r>
        <w:rPr>
          <w:rFonts w:ascii="Courier New" w:hAnsi="Courier New" w:cs="Courier New"/>
          <w:sz w:val="16"/>
          <w:szCs w:val="16"/>
        </w:rPr>
        <w:tab/>
        <w:t>--------</w:t>
      </w:r>
      <w:r>
        <w:rPr>
          <w:rFonts w:ascii="Courier New" w:hAnsi="Courier New" w:cs="Courier New"/>
          <w:sz w:val="16"/>
          <w:szCs w:val="16"/>
        </w:rPr>
        <w:tab/>
        <w:t>------------</w:t>
      </w:r>
    </w:p>
    <w:p w14:paraId="5307A287" w14:textId="77777777" w:rsidR="003026A0" w:rsidRDefault="003026A0" w:rsidP="003026A0">
      <w:pPr>
        <w:pStyle w:val="textbody"/>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pinubank</w:t>
      </w:r>
      <w:proofErr w:type="spellEnd"/>
      <w:proofErr w:type="gramEnd"/>
      <w:r>
        <w:rPr>
          <w:rFonts w:ascii="Courier New" w:hAnsi="Courier New" w:cs="Courier New"/>
          <w:sz w:val="16"/>
          <w:szCs w:val="16"/>
        </w:rPr>
        <w:tab/>
        <w:t>1.0</w:t>
      </w:r>
    </w:p>
    <w:p w14:paraId="66F2F686" w14:textId="77777777" w:rsidR="003026A0" w:rsidRDefault="003026A0" w:rsidP="003026A0">
      <w:pPr>
        <w:pStyle w:val="textbody"/>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pinuresi</w:t>
      </w:r>
      <w:proofErr w:type="spellEnd"/>
      <w:proofErr w:type="gramEnd"/>
      <w:r>
        <w:rPr>
          <w:rFonts w:ascii="Courier New" w:hAnsi="Courier New" w:cs="Courier New"/>
          <w:sz w:val="16"/>
          <w:szCs w:val="16"/>
        </w:rPr>
        <w:tab/>
        <w:t>1.0</w:t>
      </w:r>
    </w:p>
    <w:p w14:paraId="11E8640D" w14:textId="77777777" w:rsidR="003026A0" w:rsidRDefault="003026A0" w:rsidP="003026A0">
      <w:pPr>
        <w:pStyle w:val="textbody"/>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pinustro</w:t>
      </w:r>
      <w:proofErr w:type="spellEnd"/>
      <w:proofErr w:type="gramEnd"/>
      <w:r>
        <w:rPr>
          <w:rFonts w:ascii="Courier New" w:hAnsi="Courier New" w:cs="Courier New"/>
          <w:sz w:val="16"/>
          <w:szCs w:val="16"/>
        </w:rPr>
        <w:tab/>
        <w:t>1.0</w:t>
      </w:r>
    </w:p>
    <w:p w14:paraId="1B52F362" w14:textId="77777777" w:rsidR="003026A0" w:rsidRDefault="003026A0" w:rsidP="003026A0">
      <w:pPr>
        <w:pStyle w:val="textbody"/>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acersacc</w:t>
      </w:r>
      <w:proofErr w:type="spellEnd"/>
      <w:proofErr w:type="gramEnd"/>
      <w:r>
        <w:rPr>
          <w:rFonts w:ascii="Courier New" w:hAnsi="Courier New" w:cs="Courier New"/>
          <w:sz w:val="16"/>
          <w:szCs w:val="16"/>
        </w:rPr>
        <w:tab/>
        <w:t>1.0</w:t>
      </w:r>
    </w:p>
    <w:p w14:paraId="584FB3F7" w14:textId="77777777" w:rsidR="003026A0" w:rsidRDefault="003026A0" w:rsidP="003026A0">
      <w:pPr>
        <w:pStyle w:val="textbody"/>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betualle</w:t>
      </w:r>
      <w:proofErr w:type="spellEnd"/>
      <w:proofErr w:type="gramEnd"/>
      <w:r>
        <w:rPr>
          <w:rFonts w:ascii="Courier New" w:hAnsi="Courier New" w:cs="Courier New"/>
          <w:sz w:val="16"/>
          <w:szCs w:val="16"/>
        </w:rPr>
        <w:tab/>
        <w:t>1.0</w:t>
      </w:r>
    </w:p>
    <w:p w14:paraId="04B801DF" w14:textId="77777777" w:rsidR="003026A0" w:rsidRDefault="003026A0" w:rsidP="003026A0">
      <w:pPr>
        <w:pStyle w:val="textbody"/>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abiebals</w:t>
      </w:r>
      <w:proofErr w:type="spellEnd"/>
      <w:proofErr w:type="gramEnd"/>
      <w:r>
        <w:rPr>
          <w:rFonts w:ascii="Courier New" w:hAnsi="Courier New" w:cs="Courier New"/>
          <w:sz w:val="16"/>
          <w:szCs w:val="16"/>
        </w:rPr>
        <w:tab/>
        <w:t>0.5</w:t>
      </w:r>
    </w:p>
    <w:p w14:paraId="222C7426" w14:textId="77777777" w:rsidR="003026A0" w:rsidRDefault="003026A0" w:rsidP="003026A0">
      <w:pPr>
        <w:pStyle w:val="textbody"/>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acerrubr</w:t>
      </w:r>
      <w:proofErr w:type="spellEnd"/>
      <w:proofErr w:type="gramEnd"/>
      <w:r>
        <w:rPr>
          <w:rFonts w:ascii="Courier New" w:hAnsi="Courier New" w:cs="Courier New"/>
          <w:sz w:val="16"/>
          <w:szCs w:val="16"/>
        </w:rPr>
        <w:tab/>
        <w:t>0.5</w:t>
      </w:r>
    </w:p>
    <w:p w14:paraId="1E7088C2" w14:textId="77777777" w:rsidR="003026A0" w:rsidRDefault="003026A0" w:rsidP="003026A0">
      <w:pPr>
        <w:pStyle w:val="textbody"/>
        <w:rPr>
          <w:rFonts w:ascii="Courier New" w:hAnsi="Courier New" w:cs="Courier New"/>
          <w:sz w:val="16"/>
          <w:szCs w:val="16"/>
        </w:rPr>
      </w:pPr>
      <w:r>
        <w:rPr>
          <w:rFonts w:ascii="Courier New" w:hAnsi="Courier New" w:cs="Courier New"/>
          <w:sz w:val="16"/>
          <w:szCs w:val="16"/>
        </w:rPr>
        <w:tab/>
      </w:r>
      <w:proofErr w:type="spellStart"/>
      <w:proofErr w:type="gramStart"/>
      <w:r>
        <w:rPr>
          <w:rFonts w:ascii="Courier New" w:hAnsi="Courier New" w:cs="Courier New"/>
          <w:sz w:val="16"/>
          <w:szCs w:val="16"/>
        </w:rPr>
        <w:t>fraxamer</w:t>
      </w:r>
      <w:proofErr w:type="spellEnd"/>
      <w:proofErr w:type="gramEnd"/>
      <w:r>
        <w:rPr>
          <w:rFonts w:ascii="Courier New" w:hAnsi="Courier New" w:cs="Courier New"/>
          <w:sz w:val="16"/>
          <w:szCs w:val="16"/>
        </w:rPr>
        <w:tab/>
        <w:t>0.5</w:t>
      </w:r>
    </w:p>
    <w:p w14:paraId="5E3B41BB" w14:textId="77777777" w:rsidR="003026A0" w:rsidRDefault="003026A0" w:rsidP="003026A0">
      <w:pPr>
        <w:pStyle w:val="textbody"/>
        <w:ind w:firstLine="288"/>
        <w:rPr>
          <w:rFonts w:ascii="Courier New" w:hAnsi="Courier New" w:cs="Courier New"/>
          <w:sz w:val="16"/>
          <w:szCs w:val="16"/>
        </w:rPr>
      </w:pPr>
      <w:proofErr w:type="spellStart"/>
      <w:proofErr w:type="gramStart"/>
      <w:r>
        <w:rPr>
          <w:rFonts w:ascii="Courier New" w:hAnsi="Courier New" w:cs="Courier New"/>
          <w:sz w:val="16"/>
          <w:szCs w:val="16"/>
        </w:rPr>
        <w:t>piceglau</w:t>
      </w:r>
      <w:proofErr w:type="spellEnd"/>
      <w:proofErr w:type="gramEnd"/>
      <w:r>
        <w:rPr>
          <w:rFonts w:ascii="Courier New" w:hAnsi="Courier New" w:cs="Courier New"/>
          <w:sz w:val="16"/>
          <w:szCs w:val="16"/>
        </w:rPr>
        <w:tab/>
        <w:t>1.0</w:t>
      </w:r>
    </w:p>
    <w:p w14:paraId="2255992C" w14:textId="77777777" w:rsidR="003026A0" w:rsidRDefault="003026A0" w:rsidP="003026A0">
      <w:pPr>
        <w:pStyle w:val="textbody"/>
        <w:ind w:firstLine="288"/>
        <w:rPr>
          <w:rFonts w:ascii="Courier New" w:hAnsi="Courier New" w:cs="Courier New"/>
          <w:sz w:val="16"/>
          <w:szCs w:val="16"/>
        </w:rPr>
      </w:pPr>
      <w:proofErr w:type="spellStart"/>
      <w:proofErr w:type="gramStart"/>
      <w:r>
        <w:rPr>
          <w:rFonts w:ascii="Courier New" w:hAnsi="Courier New" w:cs="Courier New"/>
          <w:sz w:val="16"/>
          <w:szCs w:val="16"/>
        </w:rPr>
        <w:t>picemari</w:t>
      </w:r>
      <w:proofErr w:type="spellEnd"/>
      <w:proofErr w:type="gramEnd"/>
      <w:r>
        <w:rPr>
          <w:rFonts w:ascii="Courier New" w:hAnsi="Courier New" w:cs="Courier New"/>
          <w:sz w:val="16"/>
          <w:szCs w:val="16"/>
        </w:rPr>
        <w:tab/>
        <w:t>1.0</w:t>
      </w:r>
    </w:p>
    <w:p w14:paraId="48E1F896" w14:textId="77777777" w:rsidR="003026A0" w:rsidRDefault="003026A0" w:rsidP="003026A0">
      <w:pPr>
        <w:pStyle w:val="textbody"/>
        <w:ind w:firstLine="288"/>
        <w:rPr>
          <w:rFonts w:ascii="Courier New" w:hAnsi="Courier New" w:cs="Courier New"/>
          <w:sz w:val="16"/>
          <w:szCs w:val="16"/>
        </w:rPr>
      </w:pPr>
      <w:proofErr w:type="spellStart"/>
      <w:proofErr w:type="gramStart"/>
      <w:r>
        <w:rPr>
          <w:rFonts w:ascii="Courier New" w:hAnsi="Courier New" w:cs="Courier New"/>
          <w:sz w:val="16"/>
          <w:szCs w:val="16"/>
        </w:rPr>
        <w:t>poputrem</w:t>
      </w:r>
      <w:proofErr w:type="spellEnd"/>
      <w:proofErr w:type="gramEnd"/>
      <w:r>
        <w:rPr>
          <w:rFonts w:ascii="Courier New" w:hAnsi="Courier New" w:cs="Courier New"/>
          <w:sz w:val="16"/>
          <w:szCs w:val="16"/>
        </w:rPr>
        <w:tab/>
        <w:t>0.5</w:t>
      </w:r>
    </w:p>
    <w:p w14:paraId="200A76E6" w14:textId="77777777" w:rsidR="003026A0" w:rsidRPr="00AD4DDB" w:rsidRDefault="003026A0" w:rsidP="003026A0">
      <w:pPr>
        <w:pStyle w:val="textbody"/>
        <w:ind w:firstLine="288"/>
        <w:rPr>
          <w:rFonts w:ascii="Courier New" w:hAnsi="Courier New" w:cs="Courier New"/>
          <w:sz w:val="16"/>
          <w:szCs w:val="16"/>
        </w:rPr>
      </w:pPr>
      <w:proofErr w:type="spellStart"/>
      <w:proofErr w:type="gramStart"/>
      <w:r>
        <w:rPr>
          <w:rFonts w:ascii="Courier New" w:hAnsi="Courier New" w:cs="Courier New"/>
          <w:sz w:val="16"/>
          <w:szCs w:val="16"/>
        </w:rPr>
        <w:t>betupapy</w:t>
      </w:r>
      <w:proofErr w:type="spellEnd"/>
      <w:proofErr w:type="gramEnd"/>
      <w:r>
        <w:rPr>
          <w:rFonts w:ascii="Courier New" w:hAnsi="Courier New" w:cs="Courier New"/>
          <w:sz w:val="16"/>
          <w:szCs w:val="16"/>
        </w:rPr>
        <w:tab/>
        <w:t>0.5</w:t>
      </w:r>
    </w:p>
    <w:p w14:paraId="4C801851" w14:textId="77777777" w:rsidR="00AD4DDB" w:rsidRPr="00AD4DDB" w:rsidRDefault="00AD4DDB" w:rsidP="00AD4DDB">
      <w:pPr>
        <w:pStyle w:val="textbody"/>
        <w:ind w:firstLine="18"/>
        <w:rPr>
          <w:rFonts w:ascii="Courier New" w:hAnsi="Courier New" w:cs="Courier New"/>
          <w:sz w:val="16"/>
          <w:szCs w:val="16"/>
        </w:rPr>
      </w:pPr>
    </w:p>
    <w:p w14:paraId="6931AF32" w14:textId="77777777" w:rsidR="00AD4DDB" w:rsidRPr="00AD4DDB" w:rsidRDefault="00AD4DDB" w:rsidP="00AD4DDB">
      <w:pPr>
        <w:pStyle w:val="textbody"/>
        <w:ind w:firstLine="18"/>
        <w:rPr>
          <w:rFonts w:ascii="Courier New" w:hAnsi="Courier New" w:cs="Courier New"/>
          <w:sz w:val="16"/>
          <w:szCs w:val="16"/>
        </w:rPr>
      </w:pPr>
      <w:proofErr w:type="spellStart"/>
      <w:r w:rsidRPr="00AD4DDB">
        <w:rPr>
          <w:rFonts w:ascii="Courier New" w:hAnsi="Courier New" w:cs="Courier New"/>
          <w:sz w:val="16"/>
          <w:szCs w:val="16"/>
        </w:rPr>
        <w:t>ForestTypeTable</w:t>
      </w:r>
      <w:proofErr w:type="spellEnd"/>
    </w:p>
    <w:p w14:paraId="321AEDDA"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&gt;&gt;</w:t>
      </w:r>
      <w:r w:rsidRPr="00AD4DDB">
        <w:rPr>
          <w:rFonts w:ascii="Courier New" w:hAnsi="Courier New" w:cs="Courier New"/>
          <w:sz w:val="16"/>
          <w:szCs w:val="16"/>
        </w:rPr>
        <w:tab/>
        <w:t>Forest Type</w:t>
      </w:r>
      <w:r w:rsidRPr="00AD4DDB">
        <w:rPr>
          <w:rFonts w:ascii="Courier New" w:hAnsi="Courier New" w:cs="Courier New"/>
          <w:sz w:val="16"/>
          <w:szCs w:val="16"/>
        </w:rPr>
        <w:tab/>
      </w:r>
      <w:r w:rsidRPr="00AD4DDB">
        <w:rPr>
          <w:rFonts w:ascii="Courier New" w:hAnsi="Courier New" w:cs="Courier New"/>
          <w:sz w:val="16"/>
          <w:szCs w:val="16"/>
        </w:rPr>
        <w:tab/>
        <w:t>Species</w:t>
      </w:r>
    </w:p>
    <w:p w14:paraId="4E23921F"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&gt;&gt; -----------</w:t>
      </w:r>
      <w:r w:rsidRPr="00AD4DDB">
        <w:rPr>
          <w:rFonts w:ascii="Courier New" w:hAnsi="Courier New" w:cs="Courier New"/>
          <w:sz w:val="16"/>
          <w:szCs w:val="16"/>
        </w:rPr>
        <w:tab/>
      </w:r>
      <w:r w:rsidRPr="00AD4DDB">
        <w:rPr>
          <w:rFonts w:ascii="Courier New" w:hAnsi="Courier New" w:cs="Courier New"/>
          <w:sz w:val="16"/>
          <w:szCs w:val="16"/>
        </w:rPr>
        <w:tab/>
        <w:t>-------</w:t>
      </w:r>
    </w:p>
    <w:p w14:paraId="45A98581"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t>Pine</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r>
      <w:proofErr w:type="spellStart"/>
      <w:r w:rsidRPr="00AD4DDB">
        <w:rPr>
          <w:rFonts w:ascii="Courier New" w:hAnsi="Courier New" w:cs="Courier New"/>
          <w:sz w:val="16"/>
          <w:szCs w:val="16"/>
        </w:rPr>
        <w:t>pinubank</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pinuresi</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pinustro</w:t>
      </w:r>
      <w:proofErr w:type="spellEnd"/>
    </w:p>
    <w:p w14:paraId="13738254" w14:textId="77777777" w:rsidR="00AD4DDB" w:rsidRPr="00AD4DDB" w:rsidRDefault="00AD4DDB" w:rsidP="00AD4DDB">
      <w:pPr>
        <w:pStyle w:val="textbody"/>
        <w:ind w:right="360" w:firstLine="18"/>
        <w:rPr>
          <w:rFonts w:ascii="Courier New" w:hAnsi="Courier New" w:cs="Courier New"/>
          <w:sz w:val="16"/>
          <w:szCs w:val="16"/>
        </w:rPr>
      </w:pPr>
      <w:r w:rsidRPr="00AD4DDB">
        <w:rPr>
          <w:rFonts w:ascii="Courier New" w:hAnsi="Courier New" w:cs="Courier New"/>
          <w:sz w:val="16"/>
          <w:szCs w:val="16"/>
        </w:rPr>
        <w:tab/>
      </w:r>
      <w:proofErr w:type="spellStart"/>
      <w:r w:rsidRPr="00AD4DDB">
        <w:rPr>
          <w:rFonts w:ascii="Courier New" w:hAnsi="Courier New" w:cs="Courier New"/>
          <w:sz w:val="16"/>
          <w:szCs w:val="16"/>
        </w:rPr>
        <w:t>MapleHardwood</w:t>
      </w:r>
      <w:proofErr w:type="spellEnd"/>
      <w:r w:rsidRPr="00AD4DDB">
        <w:rPr>
          <w:rFonts w:ascii="Courier New" w:hAnsi="Courier New" w:cs="Courier New"/>
          <w:sz w:val="16"/>
          <w:szCs w:val="16"/>
        </w:rPr>
        <w:tab/>
      </w:r>
      <w:r w:rsidRPr="00AD4DDB">
        <w:rPr>
          <w:rFonts w:ascii="Courier New" w:hAnsi="Courier New" w:cs="Courier New"/>
          <w:sz w:val="16"/>
          <w:szCs w:val="16"/>
        </w:rPr>
        <w:tab/>
      </w:r>
      <w:proofErr w:type="spellStart"/>
      <w:r w:rsidRPr="00AD4DDB">
        <w:rPr>
          <w:rFonts w:ascii="Courier New" w:hAnsi="Courier New" w:cs="Courier New"/>
          <w:sz w:val="16"/>
          <w:szCs w:val="16"/>
        </w:rPr>
        <w:t>acersacc</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betualle</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abiebals</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acerrubr</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fraxamer</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pinubank</w:t>
      </w:r>
      <w:proofErr w:type="spellEnd"/>
    </w:p>
    <w:p w14:paraId="515B8989"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r>
      <w:proofErr w:type="spellStart"/>
      <w:r w:rsidRPr="00AD4DDB">
        <w:rPr>
          <w:rFonts w:ascii="Courier New" w:hAnsi="Courier New" w:cs="Courier New"/>
          <w:sz w:val="16"/>
          <w:szCs w:val="16"/>
        </w:rPr>
        <w:t>SpruceFir</w:t>
      </w:r>
      <w:proofErr w:type="spellEnd"/>
      <w:r w:rsidRPr="00AD4DDB">
        <w:rPr>
          <w:rFonts w:ascii="Courier New" w:hAnsi="Courier New" w:cs="Courier New"/>
          <w:sz w:val="16"/>
          <w:szCs w:val="16"/>
        </w:rPr>
        <w:tab/>
      </w:r>
      <w:r w:rsidRPr="00AD4DDB">
        <w:rPr>
          <w:rFonts w:ascii="Courier New" w:hAnsi="Courier New" w:cs="Courier New"/>
          <w:sz w:val="16"/>
          <w:szCs w:val="16"/>
        </w:rPr>
        <w:tab/>
      </w:r>
      <w:proofErr w:type="spellStart"/>
      <w:r w:rsidRPr="00AD4DDB">
        <w:rPr>
          <w:rFonts w:ascii="Courier New" w:hAnsi="Courier New" w:cs="Courier New"/>
          <w:sz w:val="16"/>
          <w:szCs w:val="16"/>
        </w:rPr>
        <w:t>piceglau</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picemari</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abiebals</w:t>
      </w:r>
      <w:proofErr w:type="spellEnd"/>
    </w:p>
    <w:p w14:paraId="3FB82F60"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t>Other</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r>
      <w:proofErr w:type="spellStart"/>
      <w:r w:rsidRPr="00AD4DDB">
        <w:rPr>
          <w:rFonts w:ascii="Courier New" w:hAnsi="Courier New" w:cs="Courier New"/>
          <w:sz w:val="16"/>
          <w:szCs w:val="16"/>
        </w:rPr>
        <w:t>poputrem</w:t>
      </w:r>
      <w:proofErr w:type="spellEnd"/>
      <w:r w:rsidRPr="00AD4DDB">
        <w:rPr>
          <w:rFonts w:ascii="Courier New" w:hAnsi="Courier New" w:cs="Courier New"/>
          <w:sz w:val="16"/>
          <w:szCs w:val="16"/>
        </w:rPr>
        <w:t xml:space="preserve"> </w:t>
      </w:r>
      <w:proofErr w:type="spellStart"/>
      <w:r w:rsidRPr="00AD4DDB">
        <w:rPr>
          <w:rFonts w:ascii="Courier New" w:hAnsi="Courier New" w:cs="Courier New"/>
          <w:sz w:val="16"/>
          <w:szCs w:val="16"/>
        </w:rPr>
        <w:t>betupapy</w:t>
      </w:r>
      <w:proofErr w:type="spellEnd"/>
    </w:p>
    <w:p w14:paraId="17FE5137" w14:textId="77777777" w:rsidR="00AD4DDB" w:rsidRPr="00AD4DDB" w:rsidRDefault="00AD4DDB" w:rsidP="00AD4DDB">
      <w:pPr>
        <w:pStyle w:val="textbody"/>
        <w:ind w:firstLine="18"/>
        <w:rPr>
          <w:rFonts w:ascii="Courier New" w:hAnsi="Courier New" w:cs="Courier New"/>
          <w:sz w:val="16"/>
          <w:szCs w:val="16"/>
        </w:rPr>
      </w:pPr>
    </w:p>
    <w:p w14:paraId="127E6E92" w14:textId="77777777" w:rsidR="00AD4DDB" w:rsidRPr="00AD4DDB" w:rsidRDefault="00BE23F9" w:rsidP="00AD4DDB">
      <w:pPr>
        <w:pStyle w:val="textbody"/>
        <w:ind w:firstLine="18"/>
        <w:rPr>
          <w:rFonts w:ascii="Courier New" w:hAnsi="Courier New" w:cs="Courier New"/>
          <w:sz w:val="16"/>
          <w:szCs w:val="16"/>
        </w:rPr>
      </w:pPr>
      <w:proofErr w:type="spellStart"/>
      <w:r>
        <w:rPr>
          <w:rFonts w:ascii="Courier New" w:hAnsi="Courier New" w:cs="Courier New"/>
          <w:sz w:val="16"/>
          <w:szCs w:val="16"/>
        </w:rPr>
        <w:t>Disturbance</w:t>
      </w:r>
      <w:r w:rsidR="00AD4DDB" w:rsidRPr="00AD4DDB">
        <w:rPr>
          <w:rFonts w:ascii="Courier New" w:hAnsi="Courier New" w:cs="Courier New"/>
          <w:sz w:val="16"/>
          <w:szCs w:val="16"/>
        </w:rPr>
        <w:t>Table</w:t>
      </w:r>
      <w:proofErr w:type="spellEnd"/>
      <w:r>
        <w:rPr>
          <w:rFonts w:ascii="Courier New" w:hAnsi="Courier New" w:cs="Courier New"/>
          <w:sz w:val="16"/>
          <w:szCs w:val="16"/>
        </w:rPr>
        <w:tab/>
      </w:r>
      <w:r>
        <w:rPr>
          <w:rFonts w:ascii="Courier New" w:hAnsi="Courier New" w:cs="Courier New"/>
          <w:sz w:val="16"/>
          <w:szCs w:val="16"/>
        </w:rPr>
        <w:tab/>
        <w:t>Fire</w:t>
      </w:r>
    </w:p>
    <w:p w14:paraId="17648460"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&lt;&lt; Severity Class</w:t>
      </w:r>
      <w:r w:rsidRPr="00AD4DDB">
        <w:rPr>
          <w:rFonts w:ascii="Courier New" w:hAnsi="Courier New" w:cs="Courier New"/>
          <w:sz w:val="16"/>
          <w:szCs w:val="16"/>
        </w:rPr>
        <w:tab/>
      </w:r>
      <w:proofErr w:type="spellStart"/>
      <w:r w:rsidRPr="00AD4DDB">
        <w:rPr>
          <w:rFonts w:ascii="Courier New" w:hAnsi="Courier New" w:cs="Courier New"/>
          <w:sz w:val="16"/>
          <w:szCs w:val="16"/>
        </w:rPr>
        <w:t>SuitabilityWeight</w:t>
      </w:r>
      <w:proofErr w:type="spellEnd"/>
    </w:p>
    <w:p w14:paraId="0637063C"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t>0</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p>
    <w:p w14:paraId="07F6D77C"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t>1</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p>
    <w:p w14:paraId="23B55F8E"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t>2</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p>
    <w:p w14:paraId="001F8436"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t>3</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0</w:t>
      </w:r>
    </w:p>
    <w:p w14:paraId="541FB2E1"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t>4</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1</w:t>
      </w:r>
    </w:p>
    <w:p w14:paraId="5F1E4278"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t>5</w:t>
      </w:r>
      <w:r w:rsidRPr="00AD4DDB">
        <w:rPr>
          <w:rFonts w:ascii="Courier New" w:hAnsi="Courier New" w:cs="Courier New"/>
          <w:sz w:val="16"/>
          <w:szCs w:val="16"/>
        </w:rPr>
        <w:tab/>
      </w:r>
      <w:r w:rsidRPr="00AD4DDB">
        <w:rPr>
          <w:rFonts w:ascii="Courier New" w:hAnsi="Courier New" w:cs="Courier New"/>
          <w:sz w:val="16"/>
          <w:szCs w:val="16"/>
        </w:rPr>
        <w:tab/>
      </w:r>
      <w:r w:rsidRPr="00AD4DDB">
        <w:rPr>
          <w:rFonts w:ascii="Courier New" w:hAnsi="Courier New" w:cs="Courier New"/>
          <w:sz w:val="16"/>
          <w:szCs w:val="16"/>
        </w:rPr>
        <w:tab/>
        <w:t>1</w:t>
      </w:r>
    </w:p>
    <w:p w14:paraId="26E8F0ED" w14:textId="77777777" w:rsidR="00AD4DDB" w:rsidRPr="00AD4DDB" w:rsidRDefault="00AD4DDB" w:rsidP="00AD4DDB">
      <w:pPr>
        <w:pStyle w:val="textbody"/>
        <w:ind w:firstLine="18"/>
        <w:rPr>
          <w:rFonts w:ascii="Courier New" w:hAnsi="Courier New" w:cs="Courier New"/>
          <w:sz w:val="16"/>
          <w:szCs w:val="16"/>
        </w:rPr>
      </w:pPr>
    </w:p>
    <w:p w14:paraId="516F8D30" w14:textId="77777777" w:rsidR="00AD4DDB" w:rsidRPr="00AD4DDB" w:rsidRDefault="00AD4DDB" w:rsidP="00AD4DDB">
      <w:pPr>
        <w:pStyle w:val="textbody"/>
        <w:ind w:firstLine="18"/>
        <w:rPr>
          <w:rFonts w:ascii="Courier New" w:hAnsi="Courier New" w:cs="Courier New"/>
          <w:sz w:val="16"/>
          <w:szCs w:val="16"/>
        </w:rPr>
      </w:pPr>
      <w:proofErr w:type="spellStart"/>
      <w:r w:rsidRPr="00AD4DDB">
        <w:rPr>
          <w:rFonts w:ascii="Courier New" w:hAnsi="Courier New" w:cs="Courier New"/>
          <w:sz w:val="16"/>
          <w:szCs w:val="16"/>
        </w:rPr>
        <w:t>SuitabilityTable</w:t>
      </w:r>
      <w:proofErr w:type="spellEnd"/>
    </w:p>
    <w:p w14:paraId="3F884327" w14:textId="1A09E969"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 xml:space="preserve">&lt;&lt; </w:t>
      </w:r>
      <w:proofErr w:type="spellStart"/>
      <w:r w:rsidRPr="00AD4DDB">
        <w:rPr>
          <w:rFonts w:ascii="Courier New" w:hAnsi="Courier New" w:cs="Courier New"/>
          <w:sz w:val="16"/>
          <w:szCs w:val="16"/>
        </w:rPr>
        <w:t>ForestType</w:t>
      </w:r>
      <w:proofErr w:type="spellEnd"/>
      <w:r w:rsidRPr="00AD4DDB">
        <w:rPr>
          <w:rFonts w:ascii="Courier New" w:hAnsi="Courier New" w:cs="Courier New"/>
          <w:sz w:val="16"/>
          <w:szCs w:val="16"/>
        </w:rPr>
        <w:tab/>
        <w:t xml:space="preserve">Maximum Time </w:t>
      </w:r>
      <w:proofErr w:type="gramStart"/>
      <w:r w:rsidRPr="00AD4DDB">
        <w:rPr>
          <w:rFonts w:ascii="Courier New" w:hAnsi="Courier New" w:cs="Courier New"/>
          <w:sz w:val="16"/>
          <w:szCs w:val="16"/>
        </w:rPr>
        <w:t>Since</w:t>
      </w:r>
      <w:proofErr w:type="gramEnd"/>
      <w:r w:rsidRPr="00AD4DDB">
        <w:rPr>
          <w:rFonts w:ascii="Courier New" w:hAnsi="Courier New" w:cs="Courier New"/>
          <w:sz w:val="16"/>
          <w:szCs w:val="16"/>
        </w:rPr>
        <w:t xml:space="preserve"> </w:t>
      </w:r>
      <w:r w:rsidR="00E85DF2">
        <w:rPr>
          <w:rFonts w:ascii="Courier New" w:hAnsi="Courier New" w:cs="Courier New"/>
          <w:sz w:val="16"/>
          <w:szCs w:val="16"/>
        </w:rPr>
        <w:t>Disturbance</w:t>
      </w:r>
    </w:p>
    <w:p w14:paraId="69850B67"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&lt;&lt; ----------</w:t>
      </w:r>
      <w:r w:rsidRPr="00AD4DDB">
        <w:rPr>
          <w:rFonts w:ascii="Courier New" w:hAnsi="Courier New" w:cs="Courier New"/>
          <w:sz w:val="16"/>
          <w:szCs w:val="16"/>
        </w:rPr>
        <w:tab/>
        <w:t>-----------------------</w:t>
      </w:r>
    </w:p>
    <w:p w14:paraId="30135F43"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5</w:t>
      </w:r>
      <w:r w:rsidRPr="00AD4DDB">
        <w:rPr>
          <w:rFonts w:ascii="Courier New" w:hAnsi="Courier New" w:cs="Courier New"/>
          <w:sz w:val="16"/>
          <w:szCs w:val="16"/>
        </w:rPr>
        <w:tab/>
        <w:t>10</w:t>
      </w:r>
      <w:r w:rsidRPr="00AD4DDB">
        <w:rPr>
          <w:rFonts w:ascii="Courier New" w:hAnsi="Courier New" w:cs="Courier New"/>
          <w:sz w:val="16"/>
          <w:szCs w:val="16"/>
        </w:rPr>
        <w:tab/>
        <w:t>9999</w:t>
      </w:r>
    </w:p>
    <w:p w14:paraId="723A55F1"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&lt;&lt;</w:t>
      </w: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Suitability Values</w:t>
      </w:r>
    </w:p>
    <w:p w14:paraId="42FFFF21"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&lt;&lt;</w:t>
      </w:r>
      <w:r w:rsidRPr="00AD4DDB">
        <w:rPr>
          <w:rFonts w:ascii="Courier New" w:hAnsi="Courier New" w:cs="Courier New"/>
          <w:sz w:val="16"/>
          <w:szCs w:val="16"/>
        </w:rPr>
        <w:tab/>
      </w:r>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w:t>
      </w:r>
    </w:p>
    <w:p w14:paraId="71EB6323" w14:textId="77777777" w:rsidR="00AD4DDB" w:rsidRPr="00AD4DDB"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t>Pine</w:t>
      </w:r>
      <w:r w:rsidRPr="00AD4DDB">
        <w:rPr>
          <w:rFonts w:ascii="Courier New" w:hAnsi="Courier New" w:cs="Courier New"/>
          <w:sz w:val="16"/>
          <w:szCs w:val="16"/>
        </w:rPr>
        <w:tab/>
      </w:r>
      <w:r w:rsidRPr="00AD4DDB">
        <w:rPr>
          <w:rFonts w:ascii="Courier New" w:hAnsi="Courier New" w:cs="Courier New"/>
          <w:sz w:val="16"/>
          <w:szCs w:val="16"/>
        </w:rPr>
        <w:tab/>
        <w:t>2</w:t>
      </w:r>
      <w:r w:rsidRPr="00AD4DDB">
        <w:rPr>
          <w:rFonts w:ascii="Courier New" w:hAnsi="Courier New" w:cs="Courier New"/>
          <w:sz w:val="16"/>
          <w:szCs w:val="16"/>
        </w:rPr>
        <w:tab/>
        <w:t>1</w:t>
      </w:r>
      <w:r w:rsidRPr="00AD4DDB">
        <w:rPr>
          <w:rFonts w:ascii="Courier New" w:hAnsi="Courier New" w:cs="Courier New"/>
          <w:sz w:val="16"/>
          <w:szCs w:val="16"/>
        </w:rPr>
        <w:tab/>
        <w:t>0</w:t>
      </w:r>
    </w:p>
    <w:p w14:paraId="6E4720DC" w14:textId="77777777" w:rsidR="00AD4DDB" w:rsidRPr="00AD4DDB" w:rsidRDefault="00AD4DDB" w:rsidP="00AD4DDB">
      <w:pPr>
        <w:pStyle w:val="textbody"/>
        <w:ind w:firstLine="18"/>
        <w:rPr>
          <w:rFonts w:ascii="Courier New" w:hAnsi="Courier New" w:cs="Courier New"/>
          <w:sz w:val="16"/>
          <w:szCs w:val="16"/>
        </w:rPr>
      </w:pPr>
      <w:proofErr w:type="spellStart"/>
      <w:r w:rsidRPr="00AD4DDB">
        <w:rPr>
          <w:rFonts w:ascii="Courier New" w:hAnsi="Courier New" w:cs="Courier New"/>
          <w:sz w:val="16"/>
          <w:szCs w:val="16"/>
        </w:rPr>
        <w:t>MapleHardwood</w:t>
      </w:r>
      <w:proofErr w:type="spellEnd"/>
      <w:r w:rsidRPr="00AD4DDB">
        <w:rPr>
          <w:rFonts w:ascii="Courier New" w:hAnsi="Courier New" w:cs="Courier New"/>
          <w:sz w:val="16"/>
          <w:szCs w:val="16"/>
        </w:rPr>
        <w:tab/>
        <w:t>0</w:t>
      </w:r>
      <w:r w:rsidRPr="00AD4DDB">
        <w:rPr>
          <w:rFonts w:ascii="Courier New" w:hAnsi="Courier New" w:cs="Courier New"/>
          <w:sz w:val="16"/>
          <w:szCs w:val="16"/>
        </w:rPr>
        <w:tab/>
        <w:t>0</w:t>
      </w:r>
      <w:r w:rsidRPr="00AD4DDB">
        <w:rPr>
          <w:rFonts w:ascii="Courier New" w:hAnsi="Courier New" w:cs="Courier New"/>
          <w:sz w:val="16"/>
          <w:szCs w:val="16"/>
        </w:rPr>
        <w:tab/>
        <w:t>0</w:t>
      </w:r>
    </w:p>
    <w:p w14:paraId="39C48E89" w14:textId="77777777" w:rsidR="00AD4DDB" w:rsidRPr="00AD4DDB" w:rsidRDefault="00AD4DDB" w:rsidP="00AD4DDB">
      <w:pPr>
        <w:pStyle w:val="textbody"/>
        <w:ind w:firstLine="18"/>
        <w:rPr>
          <w:rFonts w:ascii="Courier New" w:hAnsi="Courier New" w:cs="Courier New"/>
          <w:sz w:val="16"/>
          <w:szCs w:val="16"/>
        </w:rPr>
      </w:pPr>
      <w:proofErr w:type="spellStart"/>
      <w:r w:rsidRPr="00AD4DDB">
        <w:rPr>
          <w:rFonts w:ascii="Courier New" w:hAnsi="Courier New" w:cs="Courier New"/>
          <w:sz w:val="16"/>
          <w:szCs w:val="16"/>
        </w:rPr>
        <w:t>SpruceFir</w:t>
      </w:r>
      <w:proofErr w:type="spellEnd"/>
      <w:r w:rsidRPr="00AD4DDB">
        <w:rPr>
          <w:rFonts w:ascii="Courier New" w:hAnsi="Courier New" w:cs="Courier New"/>
          <w:sz w:val="16"/>
          <w:szCs w:val="16"/>
        </w:rPr>
        <w:tab/>
      </w:r>
      <w:r>
        <w:rPr>
          <w:rFonts w:ascii="Courier New" w:hAnsi="Courier New" w:cs="Courier New"/>
          <w:sz w:val="16"/>
          <w:szCs w:val="16"/>
        </w:rPr>
        <w:tab/>
      </w:r>
      <w:r w:rsidRPr="00AD4DDB">
        <w:rPr>
          <w:rFonts w:ascii="Courier New" w:hAnsi="Courier New" w:cs="Courier New"/>
          <w:sz w:val="16"/>
          <w:szCs w:val="16"/>
        </w:rPr>
        <w:t>0</w:t>
      </w:r>
      <w:r w:rsidRPr="00AD4DDB">
        <w:rPr>
          <w:rFonts w:ascii="Courier New" w:hAnsi="Courier New" w:cs="Courier New"/>
          <w:sz w:val="16"/>
          <w:szCs w:val="16"/>
        </w:rPr>
        <w:tab/>
        <w:t>0</w:t>
      </w:r>
      <w:r w:rsidRPr="00AD4DDB">
        <w:rPr>
          <w:rFonts w:ascii="Courier New" w:hAnsi="Courier New" w:cs="Courier New"/>
          <w:sz w:val="16"/>
          <w:szCs w:val="16"/>
        </w:rPr>
        <w:tab/>
        <w:t>0</w:t>
      </w:r>
    </w:p>
    <w:p w14:paraId="449CE5ED" w14:textId="77777777" w:rsidR="008401C8" w:rsidRPr="00780AAA" w:rsidRDefault="00AD4DDB" w:rsidP="00AD4DDB">
      <w:pPr>
        <w:pStyle w:val="textbody"/>
        <w:ind w:firstLine="18"/>
        <w:rPr>
          <w:rFonts w:ascii="Courier New" w:hAnsi="Courier New" w:cs="Courier New"/>
          <w:sz w:val="16"/>
          <w:szCs w:val="16"/>
        </w:rPr>
      </w:pPr>
      <w:r w:rsidRPr="00AD4DDB">
        <w:rPr>
          <w:rFonts w:ascii="Courier New" w:hAnsi="Courier New" w:cs="Courier New"/>
          <w:sz w:val="16"/>
          <w:szCs w:val="16"/>
        </w:rPr>
        <w:lastRenderedPageBreak/>
        <w:t>Other</w:t>
      </w:r>
      <w:r w:rsidRPr="00AD4DDB">
        <w:rPr>
          <w:rFonts w:ascii="Courier New" w:hAnsi="Courier New" w:cs="Courier New"/>
          <w:sz w:val="16"/>
          <w:szCs w:val="16"/>
        </w:rPr>
        <w:tab/>
      </w:r>
      <w:r w:rsidRPr="00AD4DDB">
        <w:rPr>
          <w:rFonts w:ascii="Courier New" w:hAnsi="Courier New" w:cs="Courier New"/>
          <w:sz w:val="16"/>
          <w:szCs w:val="16"/>
        </w:rPr>
        <w:tab/>
        <w:t>0</w:t>
      </w:r>
      <w:r w:rsidRPr="00AD4DDB">
        <w:rPr>
          <w:rFonts w:ascii="Courier New" w:hAnsi="Courier New" w:cs="Courier New"/>
          <w:sz w:val="16"/>
          <w:szCs w:val="16"/>
        </w:rPr>
        <w:tab/>
        <w:t>0</w:t>
      </w:r>
      <w:r w:rsidRPr="00AD4DDB">
        <w:rPr>
          <w:rFonts w:ascii="Courier New" w:hAnsi="Courier New" w:cs="Courier New"/>
          <w:sz w:val="16"/>
          <w:szCs w:val="16"/>
        </w:rPr>
        <w:tab/>
        <w:t>0</w:t>
      </w:r>
    </w:p>
    <w:p w14:paraId="522D8BDD" w14:textId="77777777" w:rsidR="008401C8" w:rsidRPr="00780AAA" w:rsidRDefault="008401C8" w:rsidP="00780AAA">
      <w:pPr>
        <w:ind w:hanging="1152"/>
        <w:rPr>
          <w:rFonts w:ascii="Courier New" w:hAnsi="Courier New" w:cs="Courier New"/>
          <w:sz w:val="16"/>
          <w:szCs w:val="16"/>
        </w:rPr>
      </w:pPr>
    </w:p>
    <w:sectPr w:rsidR="008401C8" w:rsidRPr="00780AAA" w:rsidSect="00126CD7">
      <w:headerReference w:type="default" r:id="rId10"/>
      <w:footerReference w:type="default" r:id="rId11"/>
      <w:pgSz w:w="12240" w:h="15840" w:code="1"/>
      <w:pgMar w:top="1440" w:right="1440" w:bottom="1440" w:left="1440" w:header="935" w:footer="720" w:gutter="0"/>
      <w:pgNumType w:start="1"/>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B598A9" w16cid:durableId="1D3AC77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E9E244" w14:textId="77777777" w:rsidR="00181BEA" w:rsidRDefault="00181BEA">
      <w:r>
        <w:separator/>
      </w:r>
    </w:p>
  </w:endnote>
  <w:endnote w:type="continuationSeparator" w:id="0">
    <w:p w14:paraId="4172A368" w14:textId="77777777" w:rsidR="00181BEA" w:rsidRDefault="00181B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DCCAF6" w14:textId="5C4B0984" w:rsidR="00833112" w:rsidRDefault="00833112">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170184">
      <w:rPr>
        <w:rFonts w:ascii="Arial" w:hAnsi="Arial" w:cs="Arial"/>
        <w:noProof/>
      </w:rPr>
      <w:t>20</w:t>
    </w:r>
    <w:r>
      <w:rPr>
        <w:rFonts w:ascii="Arial" w:hAnsi="Arial" w:cs="Arial"/>
      </w:rPr>
      <w:fldChar w:fldCharType="end"/>
    </w:r>
    <w:bookmarkStart w:id="77" w:name="_Ref133898947"/>
    <w:bookmarkStart w:id="78" w:name="_Ref75418953"/>
    <w:bookmarkEnd w:id="77"/>
    <w:r>
      <w:rPr>
        <w:rFonts w:ascii="Arial" w:hAnsi="Arial" w:cs="Arial"/>
      </w:rPr>
      <w:t xml:space="preserve"> -</w:t>
    </w:r>
  </w:p>
  <w:bookmarkEnd w:id="78"/>
  <w:p w14:paraId="2B632246" w14:textId="77777777" w:rsidR="00833112" w:rsidRDefault="008331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DF3313" w14:textId="77777777" w:rsidR="00181BEA" w:rsidRDefault="00181BEA">
      <w:r>
        <w:separator/>
      </w:r>
    </w:p>
  </w:footnote>
  <w:footnote w:type="continuationSeparator" w:id="0">
    <w:p w14:paraId="79F604CF" w14:textId="77777777" w:rsidR="00181BEA" w:rsidRDefault="00181B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1157A" w14:textId="77777777" w:rsidR="00833112" w:rsidRDefault="00833112">
    <w:pPr>
      <w:pStyle w:val="Header"/>
      <w:pBdr>
        <w:top w:val="none" w:sz="0" w:space="0" w:color="auto"/>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B223DF" w14:textId="77777777" w:rsidR="00833112" w:rsidRDefault="00597AAE">
    <w:pPr>
      <w:pStyle w:val="Header"/>
      <w:tabs>
        <w:tab w:val="clear" w:pos="4320"/>
        <w:tab w:val="clear" w:pos="8640"/>
        <w:tab w:val="center" w:pos="4500"/>
        <w:tab w:val="right" w:pos="9000"/>
      </w:tabs>
    </w:pPr>
    <w:fldSimple w:instr=" TITLE   \* MERGEFORMAT ">
      <w:r w:rsidR="00833112">
        <w:t>LANDIS-II Local Habitat Suitability Output Extension v1.0</w:t>
      </w:r>
    </w:fldSimple>
    <w:r w:rsidR="00833112">
      <w:tab/>
      <w:t>User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6F1100"/>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4AA5491"/>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76E20B11"/>
    <w:multiLevelType w:val="multilevel"/>
    <w:tmpl w:val="0409001F"/>
    <w:numStyleLink w:val="111111"/>
  </w:abstractNum>
  <w:abstractNum w:abstractNumId="4" w15:restartNumberingAfterBreak="0">
    <w:nsid w:val="797B2386"/>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348"/>
    <w:rsid w:val="00004C41"/>
    <w:rsid w:val="00013A20"/>
    <w:rsid w:val="00020718"/>
    <w:rsid w:val="000253AD"/>
    <w:rsid w:val="0002668D"/>
    <w:rsid w:val="000510D0"/>
    <w:rsid w:val="000537C8"/>
    <w:rsid w:val="000618EA"/>
    <w:rsid w:val="0006488F"/>
    <w:rsid w:val="000665F9"/>
    <w:rsid w:val="0007331C"/>
    <w:rsid w:val="00086D34"/>
    <w:rsid w:val="000C2DBB"/>
    <w:rsid w:val="000D4C9E"/>
    <w:rsid w:val="000E4964"/>
    <w:rsid w:val="000E4B53"/>
    <w:rsid w:val="000F69B9"/>
    <w:rsid w:val="001003FF"/>
    <w:rsid w:val="001105A5"/>
    <w:rsid w:val="00116056"/>
    <w:rsid w:val="00123DBF"/>
    <w:rsid w:val="00126CD7"/>
    <w:rsid w:val="00131B07"/>
    <w:rsid w:val="001447BC"/>
    <w:rsid w:val="00154964"/>
    <w:rsid w:val="00160740"/>
    <w:rsid w:val="001656B9"/>
    <w:rsid w:val="00166B13"/>
    <w:rsid w:val="00170184"/>
    <w:rsid w:val="00172473"/>
    <w:rsid w:val="00181BEA"/>
    <w:rsid w:val="00182EFD"/>
    <w:rsid w:val="001903DA"/>
    <w:rsid w:val="00192A54"/>
    <w:rsid w:val="001A6FBA"/>
    <w:rsid w:val="001B58D9"/>
    <w:rsid w:val="001B7FD6"/>
    <w:rsid w:val="001C090F"/>
    <w:rsid w:val="001D1560"/>
    <w:rsid w:val="001F0A83"/>
    <w:rsid w:val="0020333E"/>
    <w:rsid w:val="00205AA3"/>
    <w:rsid w:val="00216608"/>
    <w:rsid w:val="00217C9F"/>
    <w:rsid w:val="0024651D"/>
    <w:rsid w:val="002470C3"/>
    <w:rsid w:val="00253E91"/>
    <w:rsid w:val="00265DA2"/>
    <w:rsid w:val="00270DCB"/>
    <w:rsid w:val="00271038"/>
    <w:rsid w:val="00280724"/>
    <w:rsid w:val="0028773D"/>
    <w:rsid w:val="002A0DB4"/>
    <w:rsid w:val="002A49D7"/>
    <w:rsid w:val="002C1E37"/>
    <w:rsid w:val="002D22D6"/>
    <w:rsid w:val="002F1C4F"/>
    <w:rsid w:val="0030248E"/>
    <w:rsid w:val="003026A0"/>
    <w:rsid w:val="00302A26"/>
    <w:rsid w:val="00323087"/>
    <w:rsid w:val="0033304E"/>
    <w:rsid w:val="0033438C"/>
    <w:rsid w:val="0033736D"/>
    <w:rsid w:val="00345099"/>
    <w:rsid w:val="00354BCD"/>
    <w:rsid w:val="003840C1"/>
    <w:rsid w:val="0038620C"/>
    <w:rsid w:val="00387EB2"/>
    <w:rsid w:val="003A66EF"/>
    <w:rsid w:val="003B36E6"/>
    <w:rsid w:val="003D3D9B"/>
    <w:rsid w:val="003E11B3"/>
    <w:rsid w:val="004241AA"/>
    <w:rsid w:val="0042769C"/>
    <w:rsid w:val="00440751"/>
    <w:rsid w:val="004477B6"/>
    <w:rsid w:val="0048724A"/>
    <w:rsid w:val="0049439A"/>
    <w:rsid w:val="004A3759"/>
    <w:rsid w:val="004F35C0"/>
    <w:rsid w:val="004F52AE"/>
    <w:rsid w:val="0050227F"/>
    <w:rsid w:val="00505534"/>
    <w:rsid w:val="00505D50"/>
    <w:rsid w:val="005211B4"/>
    <w:rsid w:val="0053389D"/>
    <w:rsid w:val="005371C0"/>
    <w:rsid w:val="00540651"/>
    <w:rsid w:val="00543D8F"/>
    <w:rsid w:val="00550CBF"/>
    <w:rsid w:val="005603A9"/>
    <w:rsid w:val="005631CA"/>
    <w:rsid w:val="00567A84"/>
    <w:rsid w:val="00570B3A"/>
    <w:rsid w:val="005741A5"/>
    <w:rsid w:val="00594208"/>
    <w:rsid w:val="005944B4"/>
    <w:rsid w:val="00597AAE"/>
    <w:rsid w:val="005A1821"/>
    <w:rsid w:val="005A62C4"/>
    <w:rsid w:val="005C3615"/>
    <w:rsid w:val="005C39F1"/>
    <w:rsid w:val="005D2EDC"/>
    <w:rsid w:val="005E4DEF"/>
    <w:rsid w:val="005E5753"/>
    <w:rsid w:val="005F5F0B"/>
    <w:rsid w:val="005F71EA"/>
    <w:rsid w:val="00606BC3"/>
    <w:rsid w:val="006120A3"/>
    <w:rsid w:val="00612863"/>
    <w:rsid w:val="0063288F"/>
    <w:rsid w:val="0064722B"/>
    <w:rsid w:val="00661468"/>
    <w:rsid w:val="00681F2B"/>
    <w:rsid w:val="00685B3A"/>
    <w:rsid w:val="00694F26"/>
    <w:rsid w:val="006A1A19"/>
    <w:rsid w:val="006A6979"/>
    <w:rsid w:val="006B7085"/>
    <w:rsid w:val="006D1D60"/>
    <w:rsid w:val="006F13C7"/>
    <w:rsid w:val="006F1EC9"/>
    <w:rsid w:val="00701A28"/>
    <w:rsid w:val="00704993"/>
    <w:rsid w:val="00714A2B"/>
    <w:rsid w:val="00725F3B"/>
    <w:rsid w:val="0073048B"/>
    <w:rsid w:val="00751E3C"/>
    <w:rsid w:val="007527D5"/>
    <w:rsid w:val="00752BE2"/>
    <w:rsid w:val="007543B8"/>
    <w:rsid w:val="00780AAA"/>
    <w:rsid w:val="00781DC9"/>
    <w:rsid w:val="0079458F"/>
    <w:rsid w:val="007B165B"/>
    <w:rsid w:val="007C343E"/>
    <w:rsid w:val="007D74F4"/>
    <w:rsid w:val="007E10AD"/>
    <w:rsid w:val="007E1289"/>
    <w:rsid w:val="007E50F9"/>
    <w:rsid w:val="007E71CE"/>
    <w:rsid w:val="008073FB"/>
    <w:rsid w:val="008133DF"/>
    <w:rsid w:val="00821748"/>
    <w:rsid w:val="00827B87"/>
    <w:rsid w:val="00833112"/>
    <w:rsid w:val="00834336"/>
    <w:rsid w:val="00836F6D"/>
    <w:rsid w:val="008401C8"/>
    <w:rsid w:val="00846184"/>
    <w:rsid w:val="00846665"/>
    <w:rsid w:val="00865AD4"/>
    <w:rsid w:val="00870454"/>
    <w:rsid w:val="008705BC"/>
    <w:rsid w:val="008832A4"/>
    <w:rsid w:val="00885426"/>
    <w:rsid w:val="00885562"/>
    <w:rsid w:val="00890815"/>
    <w:rsid w:val="008A18A6"/>
    <w:rsid w:val="008A50F5"/>
    <w:rsid w:val="008A7D94"/>
    <w:rsid w:val="008C3959"/>
    <w:rsid w:val="008C5DD9"/>
    <w:rsid w:val="008D7FE3"/>
    <w:rsid w:val="009027C6"/>
    <w:rsid w:val="00914D75"/>
    <w:rsid w:val="00917348"/>
    <w:rsid w:val="00917AF2"/>
    <w:rsid w:val="00926FE5"/>
    <w:rsid w:val="00935E1A"/>
    <w:rsid w:val="009464CF"/>
    <w:rsid w:val="0097600B"/>
    <w:rsid w:val="009850BA"/>
    <w:rsid w:val="009B0195"/>
    <w:rsid w:val="009B43E9"/>
    <w:rsid w:val="009D7552"/>
    <w:rsid w:val="009E007E"/>
    <w:rsid w:val="009E16D5"/>
    <w:rsid w:val="009E35AB"/>
    <w:rsid w:val="009F1D50"/>
    <w:rsid w:val="00A171FB"/>
    <w:rsid w:val="00A20375"/>
    <w:rsid w:val="00A5308E"/>
    <w:rsid w:val="00A57A6C"/>
    <w:rsid w:val="00A6198E"/>
    <w:rsid w:val="00A72D08"/>
    <w:rsid w:val="00A75D73"/>
    <w:rsid w:val="00A94197"/>
    <w:rsid w:val="00A9642D"/>
    <w:rsid w:val="00AB0E00"/>
    <w:rsid w:val="00AB1EFF"/>
    <w:rsid w:val="00AB27D0"/>
    <w:rsid w:val="00AC498C"/>
    <w:rsid w:val="00AD4DDB"/>
    <w:rsid w:val="00B215BB"/>
    <w:rsid w:val="00B42962"/>
    <w:rsid w:val="00B50FAF"/>
    <w:rsid w:val="00B57163"/>
    <w:rsid w:val="00B70ABB"/>
    <w:rsid w:val="00B72D2D"/>
    <w:rsid w:val="00B75358"/>
    <w:rsid w:val="00B76E5B"/>
    <w:rsid w:val="00B8586E"/>
    <w:rsid w:val="00BA5D13"/>
    <w:rsid w:val="00BB786A"/>
    <w:rsid w:val="00BC0907"/>
    <w:rsid w:val="00BC7CAE"/>
    <w:rsid w:val="00BD08FB"/>
    <w:rsid w:val="00BD0A24"/>
    <w:rsid w:val="00BD3F7F"/>
    <w:rsid w:val="00BE23F9"/>
    <w:rsid w:val="00BF58BE"/>
    <w:rsid w:val="00BF5DD5"/>
    <w:rsid w:val="00C01F48"/>
    <w:rsid w:val="00C1283E"/>
    <w:rsid w:val="00C2140B"/>
    <w:rsid w:val="00C3189C"/>
    <w:rsid w:val="00C35065"/>
    <w:rsid w:val="00C36381"/>
    <w:rsid w:val="00C5180D"/>
    <w:rsid w:val="00C56CA4"/>
    <w:rsid w:val="00C56E94"/>
    <w:rsid w:val="00C5798E"/>
    <w:rsid w:val="00C638F1"/>
    <w:rsid w:val="00C63D81"/>
    <w:rsid w:val="00C70BFC"/>
    <w:rsid w:val="00C938CF"/>
    <w:rsid w:val="00CB175C"/>
    <w:rsid w:val="00CB2574"/>
    <w:rsid w:val="00CB3456"/>
    <w:rsid w:val="00CB34AA"/>
    <w:rsid w:val="00CC045E"/>
    <w:rsid w:val="00CD68C3"/>
    <w:rsid w:val="00CE25A9"/>
    <w:rsid w:val="00D166FA"/>
    <w:rsid w:val="00D23A03"/>
    <w:rsid w:val="00D36A9E"/>
    <w:rsid w:val="00D374EB"/>
    <w:rsid w:val="00D50896"/>
    <w:rsid w:val="00D6414B"/>
    <w:rsid w:val="00D641B6"/>
    <w:rsid w:val="00D65BD4"/>
    <w:rsid w:val="00D7253B"/>
    <w:rsid w:val="00D964C9"/>
    <w:rsid w:val="00D97589"/>
    <w:rsid w:val="00DB30D9"/>
    <w:rsid w:val="00DB3CB1"/>
    <w:rsid w:val="00DD5D94"/>
    <w:rsid w:val="00DD6EB7"/>
    <w:rsid w:val="00DE1E7E"/>
    <w:rsid w:val="00E01A44"/>
    <w:rsid w:val="00E03201"/>
    <w:rsid w:val="00E03C2F"/>
    <w:rsid w:val="00E2445E"/>
    <w:rsid w:val="00E24AD1"/>
    <w:rsid w:val="00E663FE"/>
    <w:rsid w:val="00E67770"/>
    <w:rsid w:val="00E841A6"/>
    <w:rsid w:val="00E85DF2"/>
    <w:rsid w:val="00E95B23"/>
    <w:rsid w:val="00EA25A6"/>
    <w:rsid w:val="00EC2BDB"/>
    <w:rsid w:val="00ED50F0"/>
    <w:rsid w:val="00EE6EDB"/>
    <w:rsid w:val="00F21605"/>
    <w:rsid w:val="00F44BC0"/>
    <w:rsid w:val="00F57CED"/>
    <w:rsid w:val="00F64FE3"/>
    <w:rsid w:val="00F65671"/>
    <w:rsid w:val="00F67AED"/>
    <w:rsid w:val="00F8390B"/>
    <w:rsid w:val="00FA1E58"/>
    <w:rsid w:val="00FA24AB"/>
    <w:rsid w:val="00FB5A9A"/>
    <w:rsid w:val="00FC2A2D"/>
    <w:rsid w:val="00FD0C4D"/>
    <w:rsid w:val="00FD6855"/>
    <w:rsid w:val="00FD75DF"/>
    <w:rsid w:val="00FE6244"/>
    <w:rsid w:val="00FF1ADF"/>
    <w:rsid w:val="00FF4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F7F45F"/>
  <w15:docId w15:val="{0706595B-AF37-46F1-A9E7-EDF25BD87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CD7"/>
    <w:rPr>
      <w:sz w:val="24"/>
      <w:szCs w:val="24"/>
    </w:rPr>
  </w:style>
  <w:style w:type="paragraph" w:styleId="Heading1">
    <w:name w:val="heading 1"/>
    <w:basedOn w:val="heading"/>
    <w:next w:val="textbody"/>
    <w:qFormat/>
    <w:rsid w:val="00126CD7"/>
    <w:pPr>
      <w:pageBreakBefore/>
      <w:numPr>
        <w:numId w:val="2"/>
      </w:numPr>
      <w:spacing w:before="240" w:after="60"/>
      <w:outlineLvl w:val="0"/>
    </w:pPr>
    <w:rPr>
      <w:kern w:val="32"/>
      <w:sz w:val="32"/>
      <w:szCs w:val="32"/>
    </w:rPr>
  </w:style>
  <w:style w:type="paragraph" w:styleId="Heading2">
    <w:name w:val="heading 2"/>
    <w:basedOn w:val="heading"/>
    <w:next w:val="textbody"/>
    <w:qFormat/>
    <w:rsid w:val="00126CD7"/>
    <w:pPr>
      <w:numPr>
        <w:ilvl w:val="1"/>
        <w:numId w:val="2"/>
      </w:numPr>
      <w:spacing w:before="240" w:after="60"/>
      <w:outlineLvl w:val="1"/>
    </w:pPr>
    <w:rPr>
      <w:sz w:val="28"/>
      <w:szCs w:val="28"/>
    </w:rPr>
  </w:style>
  <w:style w:type="paragraph" w:styleId="Heading3">
    <w:name w:val="heading 3"/>
    <w:basedOn w:val="heading"/>
    <w:next w:val="textbody"/>
    <w:qFormat/>
    <w:rsid w:val="00126CD7"/>
    <w:pPr>
      <w:numPr>
        <w:ilvl w:val="2"/>
        <w:numId w:val="2"/>
      </w:numPr>
      <w:tabs>
        <w:tab w:val="left" w:pos="864"/>
      </w:tabs>
      <w:spacing w:before="240" w:after="60"/>
      <w:outlineLvl w:val="2"/>
    </w:pPr>
  </w:style>
  <w:style w:type="paragraph" w:styleId="Heading4">
    <w:name w:val="heading 4"/>
    <w:basedOn w:val="Normal"/>
    <w:next w:val="Normal"/>
    <w:link w:val="Heading4Char"/>
    <w:semiHidden/>
    <w:unhideWhenUsed/>
    <w:qFormat/>
    <w:rsid w:val="007C343E"/>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7C343E"/>
    <w:pPr>
      <w:keepNext/>
      <w:keepLines/>
      <w:spacing w:before="40"/>
      <w:outlineLvl w:val="4"/>
    </w:pPr>
    <w:rPr>
      <w:rFonts w:asciiTheme="majorHAnsi" w:eastAsiaTheme="majorEastAsia" w:hAnsiTheme="majorHAnsi" w:cstheme="majorBidi"/>
      <w:color w:val="365F91" w:themeColor="accent1" w:themeShade="BF"/>
    </w:rPr>
  </w:style>
  <w:style w:type="paragraph" w:styleId="Heading7">
    <w:name w:val="heading 7"/>
    <w:basedOn w:val="Normal"/>
    <w:next w:val="Normal"/>
    <w:link w:val="Heading7Char"/>
    <w:semiHidden/>
    <w:unhideWhenUsed/>
    <w:qFormat/>
    <w:rsid w:val="007C343E"/>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basedOn w:val="Heading1"/>
    <w:next w:val="textbody"/>
    <w:rsid w:val="00126CD7"/>
    <w:pPr>
      <w:numPr>
        <w:numId w:val="1"/>
      </w:numPr>
    </w:pPr>
  </w:style>
  <w:style w:type="paragraph" w:customStyle="1" w:styleId="heading">
    <w:name w:val="heading"/>
    <w:basedOn w:val="textbody"/>
    <w:rsid w:val="00126CD7"/>
    <w:pPr>
      <w:keepNext/>
      <w:ind w:left="0" w:right="0"/>
    </w:pPr>
    <w:rPr>
      <w:rFonts w:ascii="Verdana" w:hAnsi="Verdana"/>
    </w:rPr>
  </w:style>
  <w:style w:type="paragraph" w:customStyle="1" w:styleId="textbody">
    <w:name w:val="text: body"/>
    <w:basedOn w:val="Normal"/>
    <w:rsid w:val="00126CD7"/>
    <w:pPr>
      <w:spacing w:after="120"/>
      <w:ind w:left="1152" w:right="1008"/>
    </w:pPr>
    <w:rPr>
      <w:rFonts w:eastAsia="SimSun"/>
      <w:lang w:eastAsia="zh-CN"/>
    </w:rPr>
  </w:style>
  <w:style w:type="paragraph" w:styleId="TOC1">
    <w:name w:val="toc 1"/>
    <w:basedOn w:val="Normal"/>
    <w:next w:val="Normal"/>
    <w:autoRedefine/>
    <w:uiPriority w:val="39"/>
    <w:rsid w:val="00126CD7"/>
    <w:pPr>
      <w:spacing w:before="120" w:after="120"/>
    </w:pPr>
    <w:rPr>
      <w:rFonts w:eastAsia="SimSun"/>
      <w:b/>
      <w:bCs/>
      <w:caps/>
      <w:sz w:val="20"/>
      <w:szCs w:val="20"/>
      <w:lang w:eastAsia="zh-CN"/>
    </w:rPr>
  </w:style>
  <w:style w:type="paragraph" w:styleId="TOC2">
    <w:name w:val="toc 2"/>
    <w:basedOn w:val="Normal"/>
    <w:next w:val="Normal"/>
    <w:autoRedefine/>
    <w:uiPriority w:val="39"/>
    <w:rsid w:val="00126CD7"/>
    <w:pPr>
      <w:ind w:left="240"/>
    </w:pPr>
    <w:rPr>
      <w:rFonts w:eastAsia="SimSun"/>
      <w:sz w:val="20"/>
      <w:szCs w:val="20"/>
      <w:lang w:eastAsia="zh-CN"/>
    </w:rPr>
  </w:style>
  <w:style w:type="paragraph" w:styleId="TOC3">
    <w:name w:val="toc 3"/>
    <w:basedOn w:val="Normal"/>
    <w:next w:val="Normal"/>
    <w:autoRedefine/>
    <w:uiPriority w:val="39"/>
    <w:rsid w:val="00126CD7"/>
    <w:pPr>
      <w:ind w:left="480"/>
    </w:pPr>
    <w:rPr>
      <w:rFonts w:eastAsia="SimSun"/>
      <w:i/>
      <w:iCs/>
      <w:sz w:val="20"/>
      <w:szCs w:val="20"/>
      <w:lang w:eastAsia="zh-CN"/>
    </w:rPr>
  </w:style>
  <w:style w:type="paragraph" w:styleId="TOC4">
    <w:name w:val="toc 4"/>
    <w:basedOn w:val="Normal"/>
    <w:next w:val="Normal"/>
    <w:autoRedefine/>
    <w:semiHidden/>
    <w:rsid w:val="00126CD7"/>
    <w:pPr>
      <w:ind w:left="720"/>
    </w:pPr>
    <w:rPr>
      <w:rFonts w:eastAsia="SimSun"/>
      <w:sz w:val="18"/>
      <w:szCs w:val="18"/>
      <w:lang w:eastAsia="zh-CN"/>
    </w:rPr>
  </w:style>
  <w:style w:type="paragraph" w:styleId="TOC5">
    <w:name w:val="toc 5"/>
    <w:basedOn w:val="Normal"/>
    <w:next w:val="Normal"/>
    <w:autoRedefine/>
    <w:semiHidden/>
    <w:rsid w:val="00126CD7"/>
    <w:pPr>
      <w:ind w:left="960"/>
    </w:pPr>
    <w:rPr>
      <w:rFonts w:eastAsia="SimSun"/>
      <w:sz w:val="18"/>
      <w:szCs w:val="18"/>
      <w:lang w:eastAsia="zh-CN"/>
    </w:rPr>
  </w:style>
  <w:style w:type="paragraph" w:styleId="TOC6">
    <w:name w:val="toc 6"/>
    <w:basedOn w:val="Normal"/>
    <w:next w:val="Normal"/>
    <w:autoRedefine/>
    <w:semiHidden/>
    <w:rsid w:val="00126CD7"/>
    <w:pPr>
      <w:ind w:left="1200"/>
    </w:pPr>
    <w:rPr>
      <w:rFonts w:eastAsia="SimSun"/>
      <w:sz w:val="18"/>
      <w:szCs w:val="18"/>
      <w:lang w:eastAsia="zh-CN"/>
    </w:rPr>
  </w:style>
  <w:style w:type="paragraph" w:styleId="TOC7">
    <w:name w:val="toc 7"/>
    <w:basedOn w:val="Normal"/>
    <w:next w:val="Normal"/>
    <w:autoRedefine/>
    <w:semiHidden/>
    <w:rsid w:val="00126CD7"/>
    <w:pPr>
      <w:ind w:left="1440"/>
    </w:pPr>
    <w:rPr>
      <w:rFonts w:eastAsia="SimSun"/>
      <w:sz w:val="18"/>
      <w:szCs w:val="18"/>
      <w:lang w:eastAsia="zh-CN"/>
    </w:rPr>
  </w:style>
  <w:style w:type="paragraph" w:styleId="TOC8">
    <w:name w:val="toc 8"/>
    <w:basedOn w:val="Normal"/>
    <w:next w:val="Normal"/>
    <w:autoRedefine/>
    <w:semiHidden/>
    <w:rsid w:val="00126CD7"/>
    <w:pPr>
      <w:ind w:left="1680"/>
    </w:pPr>
    <w:rPr>
      <w:rFonts w:eastAsia="SimSun"/>
      <w:sz w:val="18"/>
      <w:szCs w:val="18"/>
      <w:lang w:eastAsia="zh-CN"/>
    </w:rPr>
  </w:style>
  <w:style w:type="paragraph" w:styleId="TOC9">
    <w:name w:val="toc 9"/>
    <w:basedOn w:val="Normal"/>
    <w:next w:val="Normal"/>
    <w:autoRedefine/>
    <w:semiHidden/>
    <w:rsid w:val="00126CD7"/>
    <w:pPr>
      <w:ind w:left="1920"/>
    </w:pPr>
    <w:rPr>
      <w:rFonts w:eastAsia="SimSun"/>
      <w:sz w:val="18"/>
      <w:szCs w:val="18"/>
      <w:lang w:eastAsia="zh-CN"/>
    </w:rPr>
  </w:style>
  <w:style w:type="paragraph" w:customStyle="1" w:styleId="titleline1">
    <w:name w:val="title line 1"/>
    <w:basedOn w:val="titleline"/>
    <w:next w:val="titleline"/>
    <w:rsid w:val="00126CD7"/>
    <w:pPr>
      <w:spacing w:before="3240"/>
    </w:pPr>
  </w:style>
  <w:style w:type="paragraph" w:customStyle="1" w:styleId="titleline">
    <w:name w:val="title line"/>
    <w:basedOn w:val="Normal"/>
    <w:rsid w:val="00126CD7"/>
    <w:pPr>
      <w:jc w:val="center"/>
    </w:pPr>
    <w:rPr>
      <w:rFonts w:ascii="Verdana" w:eastAsia="SimSun" w:hAnsi="Verdana"/>
      <w:sz w:val="40"/>
      <w:szCs w:val="40"/>
      <w:lang w:eastAsia="zh-CN"/>
    </w:rPr>
  </w:style>
  <w:style w:type="paragraph" w:customStyle="1" w:styleId="titleline-small">
    <w:name w:val="title line - small"/>
    <w:basedOn w:val="titleline"/>
    <w:rsid w:val="00126CD7"/>
    <w:pPr>
      <w:spacing w:before="120"/>
    </w:pPr>
    <w:rPr>
      <w:sz w:val="26"/>
      <w:szCs w:val="26"/>
    </w:rPr>
  </w:style>
  <w:style w:type="paragraph" w:styleId="HTMLPreformatted">
    <w:name w:val="HTML Preformatted"/>
    <w:basedOn w:val="Normal"/>
    <w:rsid w:val="0012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customStyle="1" w:styleId="text">
    <w:name w:val="text"/>
    <w:basedOn w:val="Normal"/>
    <w:rsid w:val="00126CD7"/>
    <w:pPr>
      <w:spacing w:before="120" w:after="120"/>
    </w:pPr>
    <w:rPr>
      <w:rFonts w:ascii="Arial" w:eastAsia="SimSun" w:hAnsi="Arial"/>
      <w:sz w:val="20"/>
      <w:szCs w:val="20"/>
      <w:lang w:eastAsia="zh-CN"/>
    </w:rPr>
  </w:style>
  <w:style w:type="character" w:styleId="Hyperlink">
    <w:name w:val="Hyperlink"/>
    <w:basedOn w:val="DefaultParagraphFont"/>
    <w:uiPriority w:val="99"/>
    <w:rsid w:val="00126CD7"/>
    <w:rPr>
      <w:color w:val="0000FF"/>
      <w:u w:val="single"/>
    </w:rPr>
  </w:style>
  <w:style w:type="paragraph" w:styleId="BodyTextIndent">
    <w:name w:val="Body Text Indent"/>
    <w:basedOn w:val="Normal"/>
    <w:rsid w:val="00126CD7"/>
    <w:pPr>
      <w:ind w:left="720"/>
    </w:pPr>
  </w:style>
  <w:style w:type="paragraph" w:customStyle="1" w:styleId="Default">
    <w:name w:val="Default"/>
    <w:rsid w:val="00126CD7"/>
    <w:pPr>
      <w:autoSpaceDE w:val="0"/>
      <w:autoSpaceDN w:val="0"/>
      <w:adjustRightInd w:val="0"/>
    </w:pPr>
    <w:rPr>
      <w:color w:val="000000"/>
      <w:sz w:val="24"/>
      <w:szCs w:val="24"/>
    </w:rPr>
  </w:style>
  <w:style w:type="paragraph" w:styleId="BodyText">
    <w:name w:val="Body Text"/>
    <w:basedOn w:val="Normal"/>
    <w:rsid w:val="00126CD7"/>
    <w:pPr>
      <w:spacing w:after="160"/>
      <w:ind w:firstLine="720"/>
      <w:jc w:val="both"/>
    </w:pPr>
    <w:rPr>
      <w:rFonts w:eastAsia="Batang"/>
    </w:rPr>
  </w:style>
  <w:style w:type="paragraph" w:styleId="BodyTextIndent2">
    <w:name w:val="Body Text Indent 2"/>
    <w:basedOn w:val="Normal"/>
    <w:rsid w:val="00126CD7"/>
    <w:pPr>
      <w:ind w:left="2160"/>
    </w:pPr>
  </w:style>
  <w:style w:type="paragraph" w:customStyle="1" w:styleId="reference">
    <w:name w:val="reference"/>
    <w:basedOn w:val="textbody"/>
    <w:rsid w:val="00126CD7"/>
    <w:pPr>
      <w:ind w:left="1584" w:hanging="432"/>
    </w:pPr>
  </w:style>
  <w:style w:type="paragraph" w:customStyle="1" w:styleId="textinputfile">
    <w:name w:val="text input file"/>
    <w:basedOn w:val="commandprompt"/>
    <w:uiPriority w:val="99"/>
    <w:rsid w:val="00126CD7"/>
    <w:pPr>
      <w:spacing w:after="0"/>
    </w:pPr>
  </w:style>
  <w:style w:type="paragraph" w:customStyle="1" w:styleId="commandprompt">
    <w:name w:val="command prompt"/>
    <w:basedOn w:val="textbody"/>
    <w:rsid w:val="00126CD7"/>
    <w:pPr>
      <w:ind w:left="1498"/>
    </w:pPr>
    <w:rPr>
      <w:rFonts w:ascii="Courier New" w:hAnsi="Courier New"/>
      <w:sz w:val="20"/>
      <w:szCs w:val="20"/>
    </w:rPr>
  </w:style>
  <w:style w:type="paragraph" w:styleId="Header">
    <w:name w:val="header"/>
    <w:basedOn w:val="Normal"/>
    <w:rsid w:val="00126CD7"/>
    <w:pPr>
      <w:pBdr>
        <w:top w:val="single" w:sz="8" w:space="3" w:color="auto"/>
        <w:bottom w:val="single" w:sz="8" w:space="3" w:color="auto"/>
      </w:pBdr>
      <w:tabs>
        <w:tab w:val="center" w:pos="4320"/>
        <w:tab w:val="right" w:pos="8640"/>
      </w:tabs>
    </w:pPr>
    <w:rPr>
      <w:rFonts w:ascii="Verdana" w:eastAsia="SimSun" w:hAnsi="Verdana"/>
      <w:sz w:val="20"/>
      <w:szCs w:val="20"/>
      <w:lang w:eastAsia="zh-CN"/>
    </w:rPr>
  </w:style>
  <w:style w:type="paragraph" w:styleId="Footer">
    <w:name w:val="footer"/>
    <w:basedOn w:val="Normal"/>
    <w:rsid w:val="00126CD7"/>
    <w:pPr>
      <w:tabs>
        <w:tab w:val="center" w:pos="4680"/>
        <w:tab w:val="right" w:pos="9360"/>
      </w:tabs>
    </w:pPr>
    <w:rPr>
      <w:rFonts w:ascii="Verdana" w:eastAsia="SimSun" w:hAnsi="Verdana"/>
      <w:sz w:val="18"/>
      <w:szCs w:val="18"/>
      <w:lang w:eastAsia="zh-CN"/>
    </w:rPr>
  </w:style>
  <w:style w:type="paragraph" w:styleId="BalloonText">
    <w:name w:val="Balloon Text"/>
    <w:basedOn w:val="Normal"/>
    <w:semiHidden/>
    <w:rsid w:val="00126CD7"/>
    <w:rPr>
      <w:rFonts w:ascii="Tahoma" w:hAnsi="Tahoma" w:cs="Tahoma"/>
      <w:sz w:val="16"/>
      <w:szCs w:val="16"/>
    </w:rPr>
  </w:style>
  <w:style w:type="character" w:styleId="CommentReference">
    <w:name w:val="annotation reference"/>
    <w:basedOn w:val="DefaultParagraphFont"/>
    <w:semiHidden/>
    <w:rsid w:val="00126CD7"/>
    <w:rPr>
      <w:sz w:val="16"/>
      <w:szCs w:val="16"/>
    </w:rPr>
  </w:style>
  <w:style w:type="paragraph" w:styleId="CommentText">
    <w:name w:val="annotation text"/>
    <w:basedOn w:val="Normal"/>
    <w:semiHidden/>
    <w:rsid w:val="00126CD7"/>
    <w:rPr>
      <w:sz w:val="20"/>
      <w:szCs w:val="20"/>
    </w:rPr>
  </w:style>
  <w:style w:type="paragraph" w:styleId="CommentSubject">
    <w:name w:val="annotation subject"/>
    <w:basedOn w:val="CommentText"/>
    <w:next w:val="CommentText"/>
    <w:semiHidden/>
    <w:rsid w:val="00126CD7"/>
    <w:rPr>
      <w:b/>
      <w:bCs/>
    </w:rPr>
  </w:style>
  <w:style w:type="paragraph" w:styleId="PlainText">
    <w:name w:val="Plain Text"/>
    <w:basedOn w:val="Normal"/>
    <w:rsid w:val="00126CD7"/>
    <w:rPr>
      <w:rFonts w:ascii="Courier New" w:hAnsi="Courier New" w:cs="Courier New"/>
      <w:sz w:val="20"/>
      <w:szCs w:val="20"/>
    </w:rPr>
  </w:style>
  <w:style w:type="table" w:styleId="TableGrid">
    <w:name w:val="Table Grid"/>
    <w:basedOn w:val="TableNormal"/>
    <w:rsid w:val="00354BCD"/>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870454"/>
    <w:rPr>
      <w:color w:val="800080"/>
      <w:u w:val="single"/>
    </w:rPr>
  </w:style>
  <w:style w:type="numbering" w:styleId="111111">
    <w:name w:val="Outline List 2"/>
    <w:basedOn w:val="NoList"/>
    <w:rsid w:val="00D7253B"/>
    <w:pPr>
      <w:numPr>
        <w:numId w:val="5"/>
      </w:numPr>
    </w:pPr>
  </w:style>
  <w:style w:type="paragraph" w:styleId="ListParagraph">
    <w:name w:val="List Paragraph"/>
    <w:basedOn w:val="Normal"/>
    <w:uiPriority w:val="34"/>
    <w:qFormat/>
    <w:rsid w:val="00505534"/>
    <w:pPr>
      <w:ind w:left="720"/>
      <w:contextualSpacing/>
    </w:pPr>
  </w:style>
  <w:style w:type="character" w:customStyle="1" w:styleId="Heading4Char">
    <w:name w:val="Heading 4 Char"/>
    <w:basedOn w:val="DefaultParagraphFont"/>
    <w:link w:val="Heading4"/>
    <w:semiHidden/>
    <w:rsid w:val="007C343E"/>
    <w:rPr>
      <w:rFonts w:asciiTheme="majorHAnsi" w:eastAsiaTheme="majorEastAsia" w:hAnsiTheme="majorHAnsi" w:cstheme="majorBidi"/>
      <w:i/>
      <w:iCs/>
      <w:color w:val="365F91" w:themeColor="accent1" w:themeShade="BF"/>
      <w:sz w:val="24"/>
      <w:szCs w:val="24"/>
    </w:rPr>
  </w:style>
  <w:style w:type="character" w:customStyle="1" w:styleId="Heading5Char">
    <w:name w:val="Heading 5 Char"/>
    <w:basedOn w:val="DefaultParagraphFont"/>
    <w:link w:val="Heading5"/>
    <w:semiHidden/>
    <w:rsid w:val="007C343E"/>
    <w:rPr>
      <w:rFonts w:asciiTheme="majorHAnsi" w:eastAsiaTheme="majorEastAsia" w:hAnsiTheme="majorHAnsi" w:cstheme="majorBidi"/>
      <w:color w:val="365F91" w:themeColor="accent1" w:themeShade="BF"/>
      <w:sz w:val="24"/>
      <w:szCs w:val="24"/>
    </w:rPr>
  </w:style>
  <w:style w:type="character" w:customStyle="1" w:styleId="Heading7Char">
    <w:name w:val="Heading 7 Char"/>
    <w:basedOn w:val="DefaultParagraphFont"/>
    <w:link w:val="Heading7"/>
    <w:semiHidden/>
    <w:rsid w:val="007C343E"/>
    <w:rPr>
      <w:rFonts w:asciiTheme="majorHAnsi" w:eastAsiaTheme="majorEastAsia" w:hAnsiTheme="majorHAnsi" w:cstheme="majorBidi"/>
      <w:i/>
      <w:iCs/>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950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www.landis-ii.org/tools/viz-to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CF3634-CE66-4CAE-832E-B606944B4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21</Pages>
  <Words>5667</Words>
  <Characters>32306</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LANDIS-II Wildlife Habitat Suitability Output Extension v1.0</vt:lpstr>
    </vt:vector>
  </TitlesOfParts>
  <Company>Toshiba</Company>
  <LinksUpToDate>false</LinksUpToDate>
  <CharactersWithSpaces>37898</CharactersWithSpaces>
  <SharedDoc>false</SharedDoc>
  <HLinks>
    <vt:vector size="390" baseType="variant">
      <vt:variant>
        <vt:i4>3342352</vt:i4>
      </vt:variant>
      <vt:variant>
        <vt:i4>561</vt:i4>
      </vt:variant>
      <vt:variant>
        <vt:i4>0</vt:i4>
      </vt:variant>
      <vt:variant>
        <vt:i4>5</vt:i4>
      </vt:variant>
      <vt:variant>
        <vt:lpwstr/>
      </vt:variant>
      <vt:variant>
        <vt:lpwstr>_Fuel_Type_Table</vt:lpwstr>
      </vt:variant>
      <vt:variant>
        <vt:i4>1835056</vt:i4>
      </vt:variant>
      <vt:variant>
        <vt:i4>380</vt:i4>
      </vt:variant>
      <vt:variant>
        <vt:i4>0</vt:i4>
      </vt:variant>
      <vt:variant>
        <vt:i4>5</vt:i4>
      </vt:variant>
      <vt:variant>
        <vt:lpwstr/>
      </vt:variant>
      <vt:variant>
        <vt:lpwstr>_Toc272935308</vt:lpwstr>
      </vt:variant>
      <vt:variant>
        <vt:i4>1835056</vt:i4>
      </vt:variant>
      <vt:variant>
        <vt:i4>374</vt:i4>
      </vt:variant>
      <vt:variant>
        <vt:i4>0</vt:i4>
      </vt:variant>
      <vt:variant>
        <vt:i4>5</vt:i4>
      </vt:variant>
      <vt:variant>
        <vt:lpwstr/>
      </vt:variant>
      <vt:variant>
        <vt:lpwstr>_Toc272935307</vt:lpwstr>
      </vt:variant>
      <vt:variant>
        <vt:i4>1835056</vt:i4>
      </vt:variant>
      <vt:variant>
        <vt:i4>368</vt:i4>
      </vt:variant>
      <vt:variant>
        <vt:i4>0</vt:i4>
      </vt:variant>
      <vt:variant>
        <vt:i4>5</vt:i4>
      </vt:variant>
      <vt:variant>
        <vt:lpwstr/>
      </vt:variant>
      <vt:variant>
        <vt:lpwstr>_Toc272935306</vt:lpwstr>
      </vt:variant>
      <vt:variant>
        <vt:i4>1835056</vt:i4>
      </vt:variant>
      <vt:variant>
        <vt:i4>362</vt:i4>
      </vt:variant>
      <vt:variant>
        <vt:i4>0</vt:i4>
      </vt:variant>
      <vt:variant>
        <vt:i4>5</vt:i4>
      </vt:variant>
      <vt:variant>
        <vt:lpwstr/>
      </vt:variant>
      <vt:variant>
        <vt:lpwstr>_Toc272935305</vt:lpwstr>
      </vt:variant>
      <vt:variant>
        <vt:i4>1835056</vt:i4>
      </vt:variant>
      <vt:variant>
        <vt:i4>356</vt:i4>
      </vt:variant>
      <vt:variant>
        <vt:i4>0</vt:i4>
      </vt:variant>
      <vt:variant>
        <vt:i4>5</vt:i4>
      </vt:variant>
      <vt:variant>
        <vt:lpwstr/>
      </vt:variant>
      <vt:variant>
        <vt:lpwstr>_Toc272935304</vt:lpwstr>
      </vt:variant>
      <vt:variant>
        <vt:i4>1835056</vt:i4>
      </vt:variant>
      <vt:variant>
        <vt:i4>350</vt:i4>
      </vt:variant>
      <vt:variant>
        <vt:i4>0</vt:i4>
      </vt:variant>
      <vt:variant>
        <vt:i4>5</vt:i4>
      </vt:variant>
      <vt:variant>
        <vt:lpwstr/>
      </vt:variant>
      <vt:variant>
        <vt:lpwstr>_Toc272935303</vt:lpwstr>
      </vt:variant>
      <vt:variant>
        <vt:i4>1835056</vt:i4>
      </vt:variant>
      <vt:variant>
        <vt:i4>344</vt:i4>
      </vt:variant>
      <vt:variant>
        <vt:i4>0</vt:i4>
      </vt:variant>
      <vt:variant>
        <vt:i4>5</vt:i4>
      </vt:variant>
      <vt:variant>
        <vt:lpwstr/>
      </vt:variant>
      <vt:variant>
        <vt:lpwstr>_Toc272935302</vt:lpwstr>
      </vt:variant>
      <vt:variant>
        <vt:i4>1835056</vt:i4>
      </vt:variant>
      <vt:variant>
        <vt:i4>338</vt:i4>
      </vt:variant>
      <vt:variant>
        <vt:i4>0</vt:i4>
      </vt:variant>
      <vt:variant>
        <vt:i4>5</vt:i4>
      </vt:variant>
      <vt:variant>
        <vt:lpwstr/>
      </vt:variant>
      <vt:variant>
        <vt:lpwstr>_Toc272935301</vt:lpwstr>
      </vt:variant>
      <vt:variant>
        <vt:i4>1835056</vt:i4>
      </vt:variant>
      <vt:variant>
        <vt:i4>332</vt:i4>
      </vt:variant>
      <vt:variant>
        <vt:i4>0</vt:i4>
      </vt:variant>
      <vt:variant>
        <vt:i4>5</vt:i4>
      </vt:variant>
      <vt:variant>
        <vt:lpwstr/>
      </vt:variant>
      <vt:variant>
        <vt:lpwstr>_Toc272935300</vt:lpwstr>
      </vt:variant>
      <vt:variant>
        <vt:i4>1376305</vt:i4>
      </vt:variant>
      <vt:variant>
        <vt:i4>326</vt:i4>
      </vt:variant>
      <vt:variant>
        <vt:i4>0</vt:i4>
      </vt:variant>
      <vt:variant>
        <vt:i4>5</vt:i4>
      </vt:variant>
      <vt:variant>
        <vt:lpwstr/>
      </vt:variant>
      <vt:variant>
        <vt:lpwstr>_Toc272935299</vt:lpwstr>
      </vt:variant>
      <vt:variant>
        <vt:i4>1376305</vt:i4>
      </vt:variant>
      <vt:variant>
        <vt:i4>320</vt:i4>
      </vt:variant>
      <vt:variant>
        <vt:i4>0</vt:i4>
      </vt:variant>
      <vt:variant>
        <vt:i4>5</vt:i4>
      </vt:variant>
      <vt:variant>
        <vt:lpwstr/>
      </vt:variant>
      <vt:variant>
        <vt:lpwstr>_Toc272935298</vt:lpwstr>
      </vt:variant>
      <vt:variant>
        <vt:i4>1376305</vt:i4>
      </vt:variant>
      <vt:variant>
        <vt:i4>314</vt:i4>
      </vt:variant>
      <vt:variant>
        <vt:i4>0</vt:i4>
      </vt:variant>
      <vt:variant>
        <vt:i4>5</vt:i4>
      </vt:variant>
      <vt:variant>
        <vt:lpwstr/>
      </vt:variant>
      <vt:variant>
        <vt:lpwstr>_Toc272935297</vt:lpwstr>
      </vt:variant>
      <vt:variant>
        <vt:i4>1376305</vt:i4>
      </vt:variant>
      <vt:variant>
        <vt:i4>308</vt:i4>
      </vt:variant>
      <vt:variant>
        <vt:i4>0</vt:i4>
      </vt:variant>
      <vt:variant>
        <vt:i4>5</vt:i4>
      </vt:variant>
      <vt:variant>
        <vt:lpwstr/>
      </vt:variant>
      <vt:variant>
        <vt:lpwstr>_Toc272935296</vt:lpwstr>
      </vt:variant>
      <vt:variant>
        <vt:i4>1376305</vt:i4>
      </vt:variant>
      <vt:variant>
        <vt:i4>302</vt:i4>
      </vt:variant>
      <vt:variant>
        <vt:i4>0</vt:i4>
      </vt:variant>
      <vt:variant>
        <vt:i4>5</vt:i4>
      </vt:variant>
      <vt:variant>
        <vt:lpwstr/>
      </vt:variant>
      <vt:variant>
        <vt:lpwstr>_Toc272935295</vt:lpwstr>
      </vt:variant>
      <vt:variant>
        <vt:i4>1376305</vt:i4>
      </vt:variant>
      <vt:variant>
        <vt:i4>296</vt:i4>
      </vt:variant>
      <vt:variant>
        <vt:i4>0</vt:i4>
      </vt:variant>
      <vt:variant>
        <vt:i4>5</vt:i4>
      </vt:variant>
      <vt:variant>
        <vt:lpwstr/>
      </vt:variant>
      <vt:variant>
        <vt:lpwstr>_Toc272935294</vt:lpwstr>
      </vt:variant>
      <vt:variant>
        <vt:i4>1376305</vt:i4>
      </vt:variant>
      <vt:variant>
        <vt:i4>290</vt:i4>
      </vt:variant>
      <vt:variant>
        <vt:i4>0</vt:i4>
      </vt:variant>
      <vt:variant>
        <vt:i4>5</vt:i4>
      </vt:variant>
      <vt:variant>
        <vt:lpwstr/>
      </vt:variant>
      <vt:variant>
        <vt:lpwstr>_Toc272935293</vt:lpwstr>
      </vt:variant>
      <vt:variant>
        <vt:i4>1376305</vt:i4>
      </vt:variant>
      <vt:variant>
        <vt:i4>284</vt:i4>
      </vt:variant>
      <vt:variant>
        <vt:i4>0</vt:i4>
      </vt:variant>
      <vt:variant>
        <vt:i4>5</vt:i4>
      </vt:variant>
      <vt:variant>
        <vt:lpwstr/>
      </vt:variant>
      <vt:variant>
        <vt:lpwstr>_Toc272935292</vt:lpwstr>
      </vt:variant>
      <vt:variant>
        <vt:i4>1376305</vt:i4>
      </vt:variant>
      <vt:variant>
        <vt:i4>278</vt:i4>
      </vt:variant>
      <vt:variant>
        <vt:i4>0</vt:i4>
      </vt:variant>
      <vt:variant>
        <vt:i4>5</vt:i4>
      </vt:variant>
      <vt:variant>
        <vt:lpwstr/>
      </vt:variant>
      <vt:variant>
        <vt:lpwstr>_Toc272935291</vt:lpwstr>
      </vt:variant>
      <vt:variant>
        <vt:i4>1376305</vt:i4>
      </vt:variant>
      <vt:variant>
        <vt:i4>272</vt:i4>
      </vt:variant>
      <vt:variant>
        <vt:i4>0</vt:i4>
      </vt:variant>
      <vt:variant>
        <vt:i4>5</vt:i4>
      </vt:variant>
      <vt:variant>
        <vt:lpwstr/>
      </vt:variant>
      <vt:variant>
        <vt:lpwstr>_Toc272935290</vt:lpwstr>
      </vt:variant>
      <vt:variant>
        <vt:i4>1310769</vt:i4>
      </vt:variant>
      <vt:variant>
        <vt:i4>266</vt:i4>
      </vt:variant>
      <vt:variant>
        <vt:i4>0</vt:i4>
      </vt:variant>
      <vt:variant>
        <vt:i4>5</vt:i4>
      </vt:variant>
      <vt:variant>
        <vt:lpwstr/>
      </vt:variant>
      <vt:variant>
        <vt:lpwstr>_Toc272935289</vt:lpwstr>
      </vt:variant>
      <vt:variant>
        <vt:i4>1310769</vt:i4>
      </vt:variant>
      <vt:variant>
        <vt:i4>260</vt:i4>
      </vt:variant>
      <vt:variant>
        <vt:i4>0</vt:i4>
      </vt:variant>
      <vt:variant>
        <vt:i4>5</vt:i4>
      </vt:variant>
      <vt:variant>
        <vt:lpwstr/>
      </vt:variant>
      <vt:variant>
        <vt:lpwstr>_Toc272935288</vt:lpwstr>
      </vt:variant>
      <vt:variant>
        <vt:i4>1310769</vt:i4>
      </vt:variant>
      <vt:variant>
        <vt:i4>254</vt:i4>
      </vt:variant>
      <vt:variant>
        <vt:i4>0</vt:i4>
      </vt:variant>
      <vt:variant>
        <vt:i4>5</vt:i4>
      </vt:variant>
      <vt:variant>
        <vt:lpwstr/>
      </vt:variant>
      <vt:variant>
        <vt:lpwstr>_Toc272935287</vt:lpwstr>
      </vt:variant>
      <vt:variant>
        <vt:i4>1310769</vt:i4>
      </vt:variant>
      <vt:variant>
        <vt:i4>248</vt:i4>
      </vt:variant>
      <vt:variant>
        <vt:i4>0</vt:i4>
      </vt:variant>
      <vt:variant>
        <vt:i4>5</vt:i4>
      </vt:variant>
      <vt:variant>
        <vt:lpwstr/>
      </vt:variant>
      <vt:variant>
        <vt:lpwstr>_Toc272935286</vt:lpwstr>
      </vt:variant>
      <vt:variant>
        <vt:i4>1310769</vt:i4>
      </vt:variant>
      <vt:variant>
        <vt:i4>242</vt:i4>
      </vt:variant>
      <vt:variant>
        <vt:i4>0</vt:i4>
      </vt:variant>
      <vt:variant>
        <vt:i4>5</vt:i4>
      </vt:variant>
      <vt:variant>
        <vt:lpwstr/>
      </vt:variant>
      <vt:variant>
        <vt:lpwstr>_Toc272935285</vt:lpwstr>
      </vt:variant>
      <vt:variant>
        <vt:i4>1310769</vt:i4>
      </vt:variant>
      <vt:variant>
        <vt:i4>236</vt:i4>
      </vt:variant>
      <vt:variant>
        <vt:i4>0</vt:i4>
      </vt:variant>
      <vt:variant>
        <vt:i4>5</vt:i4>
      </vt:variant>
      <vt:variant>
        <vt:lpwstr/>
      </vt:variant>
      <vt:variant>
        <vt:lpwstr>_Toc272935284</vt:lpwstr>
      </vt:variant>
      <vt:variant>
        <vt:i4>1310769</vt:i4>
      </vt:variant>
      <vt:variant>
        <vt:i4>230</vt:i4>
      </vt:variant>
      <vt:variant>
        <vt:i4>0</vt:i4>
      </vt:variant>
      <vt:variant>
        <vt:i4>5</vt:i4>
      </vt:variant>
      <vt:variant>
        <vt:lpwstr/>
      </vt:variant>
      <vt:variant>
        <vt:lpwstr>_Toc272935283</vt:lpwstr>
      </vt:variant>
      <vt:variant>
        <vt:i4>1310769</vt:i4>
      </vt:variant>
      <vt:variant>
        <vt:i4>224</vt:i4>
      </vt:variant>
      <vt:variant>
        <vt:i4>0</vt:i4>
      </vt:variant>
      <vt:variant>
        <vt:i4>5</vt:i4>
      </vt:variant>
      <vt:variant>
        <vt:lpwstr/>
      </vt:variant>
      <vt:variant>
        <vt:lpwstr>_Toc272935282</vt:lpwstr>
      </vt:variant>
      <vt:variant>
        <vt:i4>1310769</vt:i4>
      </vt:variant>
      <vt:variant>
        <vt:i4>218</vt:i4>
      </vt:variant>
      <vt:variant>
        <vt:i4>0</vt:i4>
      </vt:variant>
      <vt:variant>
        <vt:i4>5</vt:i4>
      </vt:variant>
      <vt:variant>
        <vt:lpwstr/>
      </vt:variant>
      <vt:variant>
        <vt:lpwstr>_Toc272935281</vt:lpwstr>
      </vt:variant>
      <vt:variant>
        <vt:i4>1310769</vt:i4>
      </vt:variant>
      <vt:variant>
        <vt:i4>212</vt:i4>
      </vt:variant>
      <vt:variant>
        <vt:i4>0</vt:i4>
      </vt:variant>
      <vt:variant>
        <vt:i4>5</vt:i4>
      </vt:variant>
      <vt:variant>
        <vt:lpwstr/>
      </vt:variant>
      <vt:variant>
        <vt:lpwstr>_Toc272935280</vt:lpwstr>
      </vt:variant>
      <vt:variant>
        <vt:i4>1769521</vt:i4>
      </vt:variant>
      <vt:variant>
        <vt:i4>206</vt:i4>
      </vt:variant>
      <vt:variant>
        <vt:i4>0</vt:i4>
      </vt:variant>
      <vt:variant>
        <vt:i4>5</vt:i4>
      </vt:variant>
      <vt:variant>
        <vt:lpwstr/>
      </vt:variant>
      <vt:variant>
        <vt:lpwstr>_Toc272935279</vt:lpwstr>
      </vt:variant>
      <vt:variant>
        <vt:i4>1769521</vt:i4>
      </vt:variant>
      <vt:variant>
        <vt:i4>200</vt:i4>
      </vt:variant>
      <vt:variant>
        <vt:i4>0</vt:i4>
      </vt:variant>
      <vt:variant>
        <vt:i4>5</vt:i4>
      </vt:variant>
      <vt:variant>
        <vt:lpwstr/>
      </vt:variant>
      <vt:variant>
        <vt:lpwstr>_Toc272935278</vt:lpwstr>
      </vt:variant>
      <vt:variant>
        <vt:i4>1769521</vt:i4>
      </vt:variant>
      <vt:variant>
        <vt:i4>194</vt:i4>
      </vt:variant>
      <vt:variant>
        <vt:i4>0</vt:i4>
      </vt:variant>
      <vt:variant>
        <vt:i4>5</vt:i4>
      </vt:variant>
      <vt:variant>
        <vt:lpwstr/>
      </vt:variant>
      <vt:variant>
        <vt:lpwstr>_Toc272935277</vt:lpwstr>
      </vt:variant>
      <vt:variant>
        <vt:i4>1769521</vt:i4>
      </vt:variant>
      <vt:variant>
        <vt:i4>188</vt:i4>
      </vt:variant>
      <vt:variant>
        <vt:i4>0</vt:i4>
      </vt:variant>
      <vt:variant>
        <vt:i4>5</vt:i4>
      </vt:variant>
      <vt:variant>
        <vt:lpwstr/>
      </vt:variant>
      <vt:variant>
        <vt:lpwstr>_Toc272935276</vt:lpwstr>
      </vt:variant>
      <vt:variant>
        <vt:i4>1769521</vt:i4>
      </vt:variant>
      <vt:variant>
        <vt:i4>182</vt:i4>
      </vt:variant>
      <vt:variant>
        <vt:i4>0</vt:i4>
      </vt:variant>
      <vt:variant>
        <vt:i4>5</vt:i4>
      </vt:variant>
      <vt:variant>
        <vt:lpwstr/>
      </vt:variant>
      <vt:variant>
        <vt:lpwstr>_Toc272935275</vt:lpwstr>
      </vt:variant>
      <vt:variant>
        <vt:i4>1769521</vt:i4>
      </vt:variant>
      <vt:variant>
        <vt:i4>176</vt:i4>
      </vt:variant>
      <vt:variant>
        <vt:i4>0</vt:i4>
      </vt:variant>
      <vt:variant>
        <vt:i4>5</vt:i4>
      </vt:variant>
      <vt:variant>
        <vt:lpwstr/>
      </vt:variant>
      <vt:variant>
        <vt:lpwstr>_Toc272935274</vt:lpwstr>
      </vt:variant>
      <vt:variant>
        <vt:i4>1769521</vt:i4>
      </vt:variant>
      <vt:variant>
        <vt:i4>170</vt:i4>
      </vt:variant>
      <vt:variant>
        <vt:i4>0</vt:i4>
      </vt:variant>
      <vt:variant>
        <vt:i4>5</vt:i4>
      </vt:variant>
      <vt:variant>
        <vt:lpwstr/>
      </vt:variant>
      <vt:variant>
        <vt:lpwstr>_Toc272935273</vt:lpwstr>
      </vt:variant>
      <vt:variant>
        <vt:i4>1769521</vt:i4>
      </vt:variant>
      <vt:variant>
        <vt:i4>164</vt:i4>
      </vt:variant>
      <vt:variant>
        <vt:i4>0</vt:i4>
      </vt:variant>
      <vt:variant>
        <vt:i4>5</vt:i4>
      </vt:variant>
      <vt:variant>
        <vt:lpwstr/>
      </vt:variant>
      <vt:variant>
        <vt:lpwstr>_Toc272935272</vt:lpwstr>
      </vt:variant>
      <vt:variant>
        <vt:i4>1769521</vt:i4>
      </vt:variant>
      <vt:variant>
        <vt:i4>158</vt:i4>
      </vt:variant>
      <vt:variant>
        <vt:i4>0</vt:i4>
      </vt:variant>
      <vt:variant>
        <vt:i4>5</vt:i4>
      </vt:variant>
      <vt:variant>
        <vt:lpwstr/>
      </vt:variant>
      <vt:variant>
        <vt:lpwstr>_Toc272935271</vt:lpwstr>
      </vt:variant>
      <vt:variant>
        <vt:i4>1769521</vt:i4>
      </vt:variant>
      <vt:variant>
        <vt:i4>152</vt:i4>
      </vt:variant>
      <vt:variant>
        <vt:i4>0</vt:i4>
      </vt:variant>
      <vt:variant>
        <vt:i4>5</vt:i4>
      </vt:variant>
      <vt:variant>
        <vt:lpwstr/>
      </vt:variant>
      <vt:variant>
        <vt:lpwstr>_Toc272935270</vt:lpwstr>
      </vt:variant>
      <vt:variant>
        <vt:i4>1703985</vt:i4>
      </vt:variant>
      <vt:variant>
        <vt:i4>146</vt:i4>
      </vt:variant>
      <vt:variant>
        <vt:i4>0</vt:i4>
      </vt:variant>
      <vt:variant>
        <vt:i4>5</vt:i4>
      </vt:variant>
      <vt:variant>
        <vt:lpwstr/>
      </vt:variant>
      <vt:variant>
        <vt:lpwstr>_Toc272935269</vt:lpwstr>
      </vt:variant>
      <vt:variant>
        <vt:i4>1703985</vt:i4>
      </vt:variant>
      <vt:variant>
        <vt:i4>140</vt:i4>
      </vt:variant>
      <vt:variant>
        <vt:i4>0</vt:i4>
      </vt:variant>
      <vt:variant>
        <vt:i4>5</vt:i4>
      </vt:variant>
      <vt:variant>
        <vt:lpwstr/>
      </vt:variant>
      <vt:variant>
        <vt:lpwstr>_Toc272935268</vt:lpwstr>
      </vt:variant>
      <vt:variant>
        <vt:i4>1703985</vt:i4>
      </vt:variant>
      <vt:variant>
        <vt:i4>134</vt:i4>
      </vt:variant>
      <vt:variant>
        <vt:i4>0</vt:i4>
      </vt:variant>
      <vt:variant>
        <vt:i4>5</vt:i4>
      </vt:variant>
      <vt:variant>
        <vt:lpwstr/>
      </vt:variant>
      <vt:variant>
        <vt:lpwstr>_Toc272935267</vt:lpwstr>
      </vt:variant>
      <vt:variant>
        <vt:i4>1703985</vt:i4>
      </vt:variant>
      <vt:variant>
        <vt:i4>128</vt:i4>
      </vt:variant>
      <vt:variant>
        <vt:i4>0</vt:i4>
      </vt:variant>
      <vt:variant>
        <vt:i4>5</vt:i4>
      </vt:variant>
      <vt:variant>
        <vt:lpwstr/>
      </vt:variant>
      <vt:variant>
        <vt:lpwstr>_Toc272935266</vt:lpwstr>
      </vt:variant>
      <vt:variant>
        <vt:i4>1703985</vt:i4>
      </vt:variant>
      <vt:variant>
        <vt:i4>122</vt:i4>
      </vt:variant>
      <vt:variant>
        <vt:i4>0</vt:i4>
      </vt:variant>
      <vt:variant>
        <vt:i4>5</vt:i4>
      </vt:variant>
      <vt:variant>
        <vt:lpwstr/>
      </vt:variant>
      <vt:variant>
        <vt:lpwstr>_Toc272935265</vt:lpwstr>
      </vt:variant>
      <vt:variant>
        <vt:i4>1703985</vt:i4>
      </vt:variant>
      <vt:variant>
        <vt:i4>116</vt:i4>
      </vt:variant>
      <vt:variant>
        <vt:i4>0</vt:i4>
      </vt:variant>
      <vt:variant>
        <vt:i4>5</vt:i4>
      </vt:variant>
      <vt:variant>
        <vt:lpwstr/>
      </vt:variant>
      <vt:variant>
        <vt:lpwstr>_Toc272935264</vt:lpwstr>
      </vt:variant>
      <vt:variant>
        <vt:i4>1703985</vt:i4>
      </vt:variant>
      <vt:variant>
        <vt:i4>110</vt:i4>
      </vt:variant>
      <vt:variant>
        <vt:i4>0</vt:i4>
      </vt:variant>
      <vt:variant>
        <vt:i4>5</vt:i4>
      </vt:variant>
      <vt:variant>
        <vt:lpwstr/>
      </vt:variant>
      <vt:variant>
        <vt:lpwstr>_Toc272935263</vt:lpwstr>
      </vt:variant>
      <vt:variant>
        <vt:i4>1703985</vt:i4>
      </vt:variant>
      <vt:variant>
        <vt:i4>104</vt:i4>
      </vt:variant>
      <vt:variant>
        <vt:i4>0</vt:i4>
      </vt:variant>
      <vt:variant>
        <vt:i4>5</vt:i4>
      </vt:variant>
      <vt:variant>
        <vt:lpwstr/>
      </vt:variant>
      <vt:variant>
        <vt:lpwstr>_Toc272935262</vt:lpwstr>
      </vt:variant>
      <vt:variant>
        <vt:i4>1703985</vt:i4>
      </vt:variant>
      <vt:variant>
        <vt:i4>98</vt:i4>
      </vt:variant>
      <vt:variant>
        <vt:i4>0</vt:i4>
      </vt:variant>
      <vt:variant>
        <vt:i4>5</vt:i4>
      </vt:variant>
      <vt:variant>
        <vt:lpwstr/>
      </vt:variant>
      <vt:variant>
        <vt:lpwstr>_Toc272935261</vt:lpwstr>
      </vt:variant>
      <vt:variant>
        <vt:i4>1703985</vt:i4>
      </vt:variant>
      <vt:variant>
        <vt:i4>92</vt:i4>
      </vt:variant>
      <vt:variant>
        <vt:i4>0</vt:i4>
      </vt:variant>
      <vt:variant>
        <vt:i4>5</vt:i4>
      </vt:variant>
      <vt:variant>
        <vt:lpwstr/>
      </vt:variant>
      <vt:variant>
        <vt:lpwstr>_Toc272935260</vt:lpwstr>
      </vt:variant>
      <vt:variant>
        <vt:i4>1638449</vt:i4>
      </vt:variant>
      <vt:variant>
        <vt:i4>86</vt:i4>
      </vt:variant>
      <vt:variant>
        <vt:i4>0</vt:i4>
      </vt:variant>
      <vt:variant>
        <vt:i4>5</vt:i4>
      </vt:variant>
      <vt:variant>
        <vt:lpwstr/>
      </vt:variant>
      <vt:variant>
        <vt:lpwstr>_Toc272935259</vt:lpwstr>
      </vt:variant>
      <vt:variant>
        <vt:i4>1638449</vt:i4>
      </vt:variant>
      <vt:variant>
        <vt:i4>80</vt:i4>
      </vt:variant>
      <vt:variant>
        <vt:i4>0</vt:i4>
      </vt:variant>
      <vt:variant>
        <vt:i4>5</vt:i4>
      </vt:variant>
      <vt:variant>
        <vt:lpwstr/>
      </vt:variant>
      <vt:variant>
        <vt:lpwstr>_Toc272935258</vt:lpwstr>
      </vt:variant>
      <vt:variant>
        <vt:i4>1638449</vt:i4>
      </vt:variant>
      <vt:variant>
        <vt:i4>74</vt:i4>
      </vt:variant>
      <vt:variant>
        <vt:i4>0</vt:i4>
      </vt:variant>
      <vt:variant>
        <vt:i4>5</vt:i4>
      </vt:variant>
      <vt:variant>
        <vt:lpwstr/>
      </vt:variant>
      <vt:variant>
        <vt:lpwstr>_Toc272935257</vt:lpwstr>
      </vt:variant>
      <vt:variant>
        <vt:i4>1638449</vt:i4>
      </vt:variant>
      <vt:variant>
        <vt:i4>68</vt:i4>
      </vt:variant>
      <vt:variant>
        <vt:i4>0</vt:i4>
      </vt:variant>
      <vt:variant>
        <vt:i4>5</vt:i4>
      </vt:variant>
      <vt:variant>
        <vt:lpwstr/>
      </vt:variant>
      <vt:variant>
        <vt:lpwstr>_Toc272935256</vt:lpwstr>
      </vt:variant>
      <vt:variant>
        <vt:i4>1638449</vt:i4>
      </vt:variant>
      <vt:variant>
        <vt:i4>62</vt:i4>
      </vt:variant>
      <vt:variant>
        <vt:i4>0</vt:i4>
      </vt:variant>
      <vt:variant>
        <vt:i4>5</vt:i4>
      </vt:variant>
      <vt:variant>
        <vt:lpwstr/>
      </vt:variant>
      <vt:variant>
        <vt:lpwstr>_Toc272935255</vt:lpwstr>
      </vt:variant>
      <vt:variant>
        <vt:i4>1638449</vt:i4>
      </vt:variant>
      <vt:variant>
        <vt:i4>56</vt:i4>
      </vt:variant>
      <vt:variant>
        <vt:i4>0</vt:i4>
      </vt:variant>
      <vt:variant>
        <vt:i4>5</vt:i4>
      </vt:variant>
      <vt:variant>
        <vt:lpwstr/>
      </vt:variant>
      <vt:variant>
        <vt:lpwstr>_Toc272935254</vt:lpwstr>
      </vt:variant>
      <vt:variant>
        <vt:i4>1638449</vt:i4>
      </vt:variant>
      <vt:variant>
        <vt:i4>50</vt:i4>
      </vt:variant>
      <vt:variant>
        <vt:i4>0</vt:i4>
      </vt:variant>
      <vt:variant>
        <vt:i4>5</vt:i4>
      </vt:variant>
      <vt:variant>
        <vt:lpwstr/>
      </vt:variant>
      <vt:variant>
        <vt:lpwstr>_Toc272935253</vt:lpwstr>
      </vt:variant>
      <vt:variant>
        <vt:i4>1638449</vt:i4>
      </vt:variant>
      <vt:variant>
        <vt:i4>44</vt:i4>
      </vt:variant>
      <vt:variant>
        <vt:i4>0</vt:i4>
      </vt:variant>
      <vt:variant>
        <vt:i4>5</vt:i4>
      </vt:variant>
      <vt:variant>
        <vt:lpwstr/>
      </vt:variant>
      <vt:variant>
        <vt:lpwstr>_Toc272935252</vt:lpwstr>
      </vt:variant>
      <vt:variant>
        <vt:i4>1638449</vt:i4>
      </vt:variant>
      <vt:variant>
        <vt:i4>38</vt:i4>
      </vt:variant>
      <vt:variant>
        <vt:i4>0</vt:i4>
      </vt:variant>
      <vt:variant>
        <vt:i4>5</vt:i4>
      </vt:variant>
      <vt:variant>
        <vt:lpwstr/>
      </vt:variant>
      <vt:variant>
        <vt:lpwstr>_Toc272935251</vt:lpwstr>
      </vt:variant>
      <vt:variant>
        <vt:i4>1638449</vt:i4>
      </vt:variant>
      <vt:variant>
        <vt:i4>32</vt:i4>
      </vt:variant>
      <vt:variant>
        <vt:i4>0</vt:i4>
      </vt:variant>
      <vt:variant>
        <vt:i4>5</vt:i4>
      </vt:variant>
      <vt:variant>
        <vt:lpwstr/>
      </vt:variant>
      <vt:variant>
        <vt:lpwstr>_Toc272935250</vt:lpwstr>
      </vt:variant>
      <vt:variant>
        <vt:i4>1572913</vt:i4>
      </vt:variant>
      <vt:variant>
        <vt:i4>26</vt:i4>
      </vt:variant>
      <vt:variant>
        <vt:i4>0</vt:i4>
      </vt:variant>
      <vt:variant>
        <vt:i4>5</vt:i4>
      </vt:variant>
      <vt:variant>
        <vt:lpwstr/>
      </vt:variant>
      <vt:variant>
        <vt:lpwstr>_Toc272935249</vt:lpwstr>
      </vt:variant>
      <vt:variant>
        <vt:i4>1572913</vt:i4>
      </vt:variant>
      <vt:variant>
        <vt:i4>20</vt:i4>
      </vt:variant>
      <vt:variant>
        <vt:i4>0</vt:i4>
      </vt:variant>
      <vt:variant>
        <vt:i4>5</vt:i4>
      </vt:variant>
      <vt:variant>
        <vt:lpwstr/>
      </vt:variant>
      <vt:variant>
        <vt:lpwstr>_Toc272935248</vt:lpwstr>
      </vt:variant>
      <vt:variant>
        <vt:i4>1572913</vt:i4>
      </vt:variant>
      <vt:variant>
        <vt:i4>14</vt:i4>
      </vt:variant>
      <vt:variant>
        <vt:i4>0</vt:i4>
      </vt:variant>
      <vt:variant>
        <vt:i4>5</vt:i4>
      </vt:variant>
      <vt:variant>
        <vt:lpwstr/>
      </vt:variant>
      <vt:variant>
        <vt:lpwstr>_Toc272935247</vt:lpwstr>
      </vt:variant>
      <vt:variant>
        <vt:i4>1572913</vt:i4>
      </vt:variant>
      <vt:variant>
        <vt:i4>8</vt:i4>
      </vt:variant>
      <vt:variant>
        <vt:i4>0</vt:i4>
      </vt:variant>
      <vt:variant>
        <vt:i4>5</vt:i4>
      </vt:variant>
      <vt:variant>
        <vt:lpwstr/>
      </vt:variant>
      <vt:variant>
        <vt:lpwstr>_Toc272935246</vt:lpwstr>
      </vt:variant>
      <vt:variant>
        <vt:i4>1572913</vt:i4>
      </vt:variant>
      <vt:variant>
        <vt:i4>2</vt:i4>
      </vt:variant>
      <vt:variant>
        <vt:i4>0</vt:i4>
      </vt:variant>
      <vt:variant>
        <vt:i4>5</vt:i4>
      </vt:variant>
      <vt:variant>
        <vt:lpwstr/>
      </vt:variant>
      <vt:variant>
        <vt:lpwstr>_Toc272935245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Wildlife Habitat Suitability Output Extension v1.0</dc:title>
  <dc:creator>Donald Brown and Brian Miranda</dc:creator>
  <cp:lastModifiedBy>Miranda, Brian R -FS</cp:lastModifiedBy>
  <cp:revision>10</cp:revision>
  <cp:lastPrinted>2013-10-19T14:47:00Z</cp:lastPrinted>
  <dcterms:created xsi:type="dcterms:W3CDTF">2017-08-13T17:00:00Z</dcterms:created>
  <dcterms:modified xsi:type="dcterms:W3CDTF">2017-09-08T13:37:00Z</dcterms:modified>
</cp:coreProperties>
</file>
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5B4EC" w14:textId="6271E5CB" w:rsidR="008401C8" w:rsidRDefault="008401C8" w:rsidP="00E841A6">
      <w:pPr>
        <w:pStyle w:val="titleline1"/>
        <w:spacing w:after="120"/>
      </w:pPr>
      <w:r>
        <w:t xml:space="preserve">LANDIS-II </w:t>
      </w:r>
      <w:del w:id="0" w:author="Miranda, Brian R -FS" w:date="2017-08-11T08:54:00Z">
        <w:r w:rsidR="00FD75DF" w:rsidDel="002A0DB4">
          <w:delText xml:space="preserve">Wildlife </w:delText>
        </w:r>
      </w:del>
      <w:ins w:id="1" w:author="Miranda, Brian R -FS" w:date="2017-08-11T08:54:00Z">
        <w:r w:rsidR="002A0DB4">
          <w:t xml:space="preserve">Local </w:t>
        </w:r>
      </w:ins>
      <w:r w:rsidR="00FD75DF">
        <w:t>Habitat Suitability Output</w:t>
      </w:r>
      <w:r w:rsidR="005631CA">
        <w:t xml:space="preserve"> </w:t>
      </w:r>
      <w:r w:rsidR="00E841A6">
        <w:t>Extension (</w:t>
      </w:r>
      <w:r w:rsidR="00FD75DF">
        <w:t>v1.0</w:t>
      </w:r>
      <w:r w:rsidR="00E841A6">
        <w:t xml:space="preserve">) </w:t>
      </w:r>
      <w:r>
        <w:t>User Guide</w:t>
      </w:r>
    </w:p>
    <w:p w14:paraId="119A81CD" w14:textId="77777777" w:rsidR="008401C8" w:rsidRDefault="008401C8">
      <w:pPr>
        <w:pStyle w:val="titleline-small"/>
        <w:spacing w:after="120"/>
      </w:pPr>
    </w:p>
    <w:p w14:paraId="6F72548F" w14:textId="77777777" w:rsidR="00FD75DF" w:rsidRDefault="00FD75DF">
      <w:pPr>
        <w:spacing w:after="120"/>
        <w:jc w:val="center"/>
      </w:pPr>
      <w:r>
        <w:t>Donald J. Brown</w:t>
      </w:r>
      <w:r>
        <w:rPr>
          <w:vertAlign w:val="superscript"/>
        </w:rPr>
        <w:t>1</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5643EAD2" w:rsidR="00FD75DF" w:rsidRDefault="00FD75DF" w:rsidP="0049439A">
      <w:pPr>
        <w:ind w:right="-194"/>
        <w:jc w:val="center"/>
      </w:pPr>
      <w:r w:rsidRPr="00FD75DF">
        <w:rPr>
          <w:vertAlign w:val="superscript"/>
        </w:rPr>
        <w:t>1</w:t>
      </w:r>
      <w:r w:rsidR="0049439A">
        <w:t>West Virginia University</w:t>
      </w:r>
      <w:ins w:id="2" w:author="Donald Brown" w:date="2017-08-13T12:42:00Z">
        <w:r w:rsidR="001C090F">
          <w:t>,</w:t>
        </w:r>
        <w:r w:rsidR="001C090F" w:rsidRPr="001C090F">
          <w:t xml:space="preserve"> </w:t>
        </w:r>
        <w:r w:rsidR="001C090F">
          <w:t xml:space="preserve">School of Natural Resources, Morgantown, WV </w:t>
        </w:r>
      </w:ins>
      <w:r w:rsidR="0049439A">
        <w:t>/</w:t>
      </w:r>
      <w:r w:rsidR="0049439A">
        <w:br/>
        <w:t>USDA Forest Service</w:t>
      </w:r>
      <w:ins w:id="3" w:author="Donald Brown" w:date="2017-08-13T12:42:00Z">
        <w:r w:rsidR="001C090F">
          <w:t>,</w:t>
        </w:r>
      </w:ins>
      <w:r w:rsidR="0049439A">
        <w:t xml:space="preserve"> Northern Research Station, </w:t>
      </w:r>
      <w:del w:id="4" w:author="Donald Brown" w:date="2017-08-13T12:42:00Z">
        <w:r w:rsidR="0049439A" w:rsidDel="001C090F">
          <w:delText>Morgantown</w:delText>
        </w:r>
      </w:del>
      <w:ins w:id="5" w:author="Donald Brown" w:date="2017-08-13T12:42:00Z">
        <w:r w:rsidR="001C090F">
          <w:t>Parsons</w:t>
        </w:r>
      </w:ins>
      <w:r w:rsidR="0049439A">
        <w:t>, WV</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77777777" w:rsidR="00CB175C" w:rsidRDefault="008401C8">
      <w:pPr>
        <w:spacing w:after="120"/>
        <w:jc w:val="center"/>
      </w:pPr>
      <w:r>
        <w:t>Last Revised</w:t>
      </w:r>
      <w:r w:rsidR="00CB175C">
        <w:t xml:space="preserve"> by </w:t>
      </w:r>
      <w:r w:rsidR="00BE23F9">
        <w:t>Brian Miranda</w:t>
      </w:r>
      <w:r>
        <w:t xml:space="preserve">: </w:t>
      </w:r>
      <w:r w:rsidR="0049439A">
        <w:t>August 9, 2017</w:t>
      </w:r>
    </w:p>
    <w:p w14:paraId="6911B5F0" w14:textId="77777777" w:rsidR="00BE23F9" w:rsidRDefault="00CB175C" w:rsidP="00BE23F9">
      <w:pPr>
        <w:spacing w:after="120"/>
        <w:jc w:val="center"/>
      </w:pPr>
      <w:r>
        <w:t xml:space="preserve">Previous revision: </w:t>
      </w:r>
      <w:r w:rsidR="0049439A">
        <w:t>June 18, 2014</w:t>
      </w:r>
    </w:p>
    <w:p w14:paraId="677DA967" w14:textId="77777777" w:rsidR="008401C8" w:rsidRDefault="008401C8">
      <w:pPr>
        <w:spacing w:after="120"/>
        <w:jc w:val="center"/>
      </w:pPr>
    </w:p>
    <w:p w14:paraId="5AD8BFDD" w14:textId="77777777" w:rsidR="008401C8" w:rsidRDefault="008401C8">
      <w:pPr>
        <w:spacing w:after="120"/>
        <w:jc w:val="center"/>
        <w:rPr>
          <w:i/>
          <w:iCs/>
        </w:rPr>
      </w:pPr>
    </w:p>
    <w:p w14:paraId="48456D42" w14:textId="77777777" w:rsidR="008401C8" w:rsidRDefault="008401C8">
      <w:pPr>
        <w:spacing w:after="120"/>
        <w:jc w:val="center"/>
        <w:rPr>
          <w:i/>
          <w:iCs/>
        </w:rPr>
      </w:pPr>
    </w:p>
    <w:p w14:paraId="2A7D4D00"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6" w:name="_Toc102232953"/>
    <w:bookmarkStart w:id="7" w:name="_Toc136162611"/>
    <w:p w14:paraId="23FFD28B" w14:textId="77777777" w:rsidR="00D36A9E" w:rsidRDefault="00DB30D9">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375053007" w:history="1">
        <w:r w:rsidR="00D36A9E" w:rsidRPr="00727008">
          <w:rPr>
            <w:rStyle w:val="Hyperlink"/>
            <w:noProof/>
          </w:rPr>
          <w:t>Introduction</w:t>
        </w:r>
        <w:r w:rsidR="00D36A9E">
          <w:rPr>
            <w:noProof/>
            <w:webHidden/>
          </w:rPr>
          <w:tab/>
        </w:r>
        <w:r>
          <w:rPr>
            <w:noProof/>
            <w:webHidden/>
          </w:rPr>
          <w:fldChar w:fldCharType="begin"/>
        </w:r>
        <w:r w:rsidR="00D36A9E">
          <w:rPr>
            <w:noProof/>
            <w:webHidden/>
          </w:rPr>
          <w:instrText xml:space="preserve"> PAGEREF _Toc375053007 \h </w:instrText>
        </w:r>
        <w:r>
          <w:rPr>
            <w:noProof/>
            <w:webHidden/>
          </w:rPr>
        </w:r>
        <w:r>
          <w:rPr>
            <w:noProof/>
            <w:webHidden/>
          </w:rPr>
          <w:fldChar w:fldCharType="separate"/>
        </w:r>
        <w:r w:rsidR="00D36A9E">
          <w:rPr>
            <w:noProof/>
            <w:webHidden/>
          </w:rPr>
          <w:t>2</w:t>
        </w:r>
        <w:r>
          <w:rPr>
            <w:noProof/>
            <w:webHidden/>
          </w:rPr>
          <w:fldChar w:fldCharType="end"/>
        </w:r>
      </w:hyperlink>
    </w:p>
    <w:p w14:paraId="283CD44C"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08" w:history="1">
        <w:r w:rsidR="00D36A9E" w:rsidRPr="00727008">
          <w:rPr>
            <w:rStyle w:val="Hyperlink"/>
            <w:noProof/>
          </w:rPr>
          <w:t>1.1.</w:t>
        </w:r>
        <w:r w:rsidR="00D36A9E">
          <w:rPr>
            <w:rFonts w:asciiTheme="minorHAnsi" w:eastAsiaTheme="minorEastAsia" w:hAnsiTheme="minorHAnsi" w:cstheme="minorBidi"/>
            <w:noProof/>
            <w:sz w:val="22"/>
            <w:szCs w:val="22"/>
            <w:lang w:eastAsia="en-US"/>
          </w:rPr>
          <w:tab/>
        </w:r>
        <w:r w:rsidR="00D36A9E" w:rsidRPr="00727008">
          <w:rPr>
            <w:rStyle w:val="Hyperlink"/>
            <w:noProof/>
          </w:rPr>
          <w:t>Reclassification</w:t>
        </w:r>
        <w:r w:rsidR="00D36A9E">
          <w:rPr>
            <w:noProof/>
            <w:webHidden/>
          </w:rPr>
          <w:tab/>
        </w:r>
        <w:r w:rsidR="00DB30D9">
          <w:rPr>
            <w:noProof/>
            <w:webHidden/>
          </w:rPr>
          <w:fldChar w:fldCharType="begin"/>
        </w:r>
        <w:r w:rsidR="00D36A9E">
          <w:rPr>
            <w:noProof/>
            <w:webHidden/>
          </w:rPr>
          <w:instrText xml:space="preserve"> PAGEREF _Toc375053008 \h </w:instrText>
        </w:r>
        <w:r w:rsidR="00DB30D9">
          <w:rPr>
            <w:noProof/>
            <w:webHidden/>
          </w:rPr>
        </w:r>
        <w:r w:rsidR="00DB30D9">
          <w:rPr>
            <w:noProof/>
            <w:webHidden/>
          </w:rPr>
          <w:fldChar w:fldCharType="separate"/>
        </w:r>
        <w:r w:rsidR="00D36A9E">
          <w:rPr>
            <w:noProof/>
            <w:webHidden/>
          </w:rPr>
          <w:t>2</w:t>
        </w:r>
        <w:r w:rsidR="00DB30D9">
          <w:rPr>
            <w:noProof/>
            <w:webHidden/>
          </w:rPr>
          <w:fldChar w:fldCharType="end"/>
        </w:r>
      </w:hyperlink>
    </w:p>
    <w:p w14:paraId="40A92B1F"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09" w:history="1">
        <w:r w:rsidR="00D36A9E" w:rsidRPr="00727008">
          <w:rPr>
            <w:rStyle w:val="Hyperlink"/>
            <w:noProof/>
          </w:rPr>
          <w:t>1.1.1.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 Reclassification</w:t>
        </w:r>
        <w:r w:rsidR="00D36A9E">
          <w:rPr>
            <w:noProof/>
            <w:webHidden/>
          </w:rPr>
          <w:tab/>
        </w:r>
        <w:r w:rsidR="00612863">
          <w:rPr>
            <w:noProof/>
            <w:webHidden/>
          </w:rPr>
          <w:t>3</w:t>
        </w:r>
      </w:hyperlink>
    </w:p>
    <w:p w14:paraId="34E810FD"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0" w:history="1">
        <w:r w:rsidR="00D36A9E" w:rsidRPr="00727008">
          <w:rPr>
            <w:rStyle w:val="Hyperlink"/>
            <w:noProof/>
          </w:rPr>
          <w:t>1.1.2.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Biomass Reclassification</w:t>
        </w:r>
        <w:r w:rsidR="00D36A9E">
          <w:rPr>
            <w:noProof/>
            <w:webHidden/>
          </w:rPr>
          <w:tab/>
        </w:r>
        <w:r w:rsidR="00DB30D9">
          <w:rPr>
            <w:noProof/>
            <w:webHidden/>
          </w:rPr>
          <w:fldChar w:fldCharType="begin"/>
        </w:r>
        <w:r w:rsidR="00D36A9E">
          <w:rPr>
            <w:noProof/>
            <w:webHidden/>
          </w:rPr>
          <w:instrText xml:space="preserve"> PAGEREF _Toc375053010 \h </w:instrText>
        </w:r>
        <w:r w:rsidR="00DB30D9">
          <w:rPr>
            <w:noProof/>
            <w:webHidden/>
          </w:rPr>
        </w:r>
        <w:r w:rsidR="00DB30D9">
          <w:rPr>
            <w:noProof/>
            <w:webHidden/>
          </w:rPr>
          <w:fldChar w:fldCharType="separate"/>
        </w:r>
        <w:r w:rsidR="00D36A9E">
          <w:rPr>
            <w:noProof/>
            <w:webHidden/>
          </w:rPr>
          <w:t>3</w:t>
        </w:r>
        <w:r w:rsidR="00DB30D9">
          <w:rPr>
            <w:noProof/>
            <w:webHidden/>
          </w:rPr>
          <w:fldChar w:fldCharType="end"/>
        </w:r>
      </w:hyperlink>
    </w:p>
    <w:p w14:paraId="45E093C0" w14:textId="77777777" w:rsidR="00D36A9E" w:rsidRDefault="001C090F">
      <w:pPr>
        <w:pStyle w:val="TOC2"/>
        <w:tabs>
          <w:tab w:val="left" w:pos="960"/>
          <w:tab w:val="right" w:leader="dot" w:pos="9350"/>
        </w:tabs>
      </w:pPr>
      <w:hyperlink w:anchor="_Toc375053011" w:history="1">
        <w:r w:rsidR="00D36A9E" w:rsidRPr="00727008">
          <w:rPr>
            <w:rStyle w:val="Hyperlink"/>
            <w:noProof/>
          </w:rPr>
          <w:t>1.2.</w:t>
        </w:r>
        <w:r w:rsidR="00D36A9E">
          <w:rPr>
            <w:rFonts w:asciiTheme="minorHAnsi" w:eastAsiaTheme="minorEastAsia" w:hAnsiTheme="minorHAnsi" w:cstheme="minorBidi"/>
            <w:noProof/>
            <w:sz w:val="22"/>
            <w:szCs w:val="22"/>
            <w:lang w:eastAsia="en-US"/>
          </w:rPr>
          <w:tab/>
        </w:r>
        <w:r w:rsidR="00834336">
          <w:rPr>
            <w:rStyle w:val="Hyperlink"/>
            <w:noProof/>
          </w:rPr>
          <w:t>Disturbance</w:t>
        </w:r>
        <w:r w:rsidR="00D36A9E" w:rsidRPr="00727008">
          <w:rPr>
            <w:rStyle w:val="Hyperlink"/>
            <w:noProof/>
          </w:rPr>
          <w:t xml:space="preserve"> Weighting</w:t>
        </w:r>
        <w:r w:rsidR="00D36A9E">
          <w:rPr>
            <w:noProof/>
            <w:webHidden/>
          </w:rPr>
          <w:tab/>
        </w:r>
        <w:r w:rsidR="00DB30D9">
          <w:rPr>
            <w:noProof/>
            <w:webHidden/>
          </w:rPr>
          <w:fldChar w:fldCharType="begin"/>
        </w:r>
        <w:r w:rsidR="00D36A9E">
          <w:rPr>
            <w:noProof/>
            <w:webHidden/>
          </w:rPr>
          <w:instrText xml:space="preserve"> PAGEREF _Toc375053011 \h </w:instrText>
        </w:r>
        <w:r w:rsidR="00DB30D9">
          <w:rPr>
            <w:noProof/>
            <w:webHidden/>
          </w:rPr>
        </w:r>
        <w:r w:rsidR="00DB30D9">
          <w:rPr>
            <w:noProof/>
            <w:webHidden/>
          </w:rPr>
          <w:fldChar w:fldCharType="separate"/>
        </w:r>
        <w:r w:rsidR="00D36A9E">
          <w:rPr>
            <w:noProof/>
            <w:webHidden/>
          </w:rPr>
          <w:t>3</w:t>
        </w:r>
        <w:r w:rsidR="00DB30D9">
          <w:rPr>
            <w:noProof/>
            <w:webHidden/>
          </w:rPr>
          <w:fldChar w:fldCharType="end"/>
        </w:r>
      </w:hyperlink>
    </w:p>
    <w:p w14:paraId="5390FE6C" w14:textId="77777777" w:rsidR="00834336" w:rsidRDefault="001C090F" w:rsidP="0083433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09" w:history="1">
        <w:r w:rsidR="00834336">
          <w:rPr>
            <w:rStyle w:val="Hyperlink"/>
            <w:noProof/>
          </w:rPr>
          <w:t>1.2</w:t>
        </w:r>
        <w:r w:rsidR="00834336" w:rsidRPr="00727008">
          <w:rPr>
            <w:rStyle w:val="Hyperlink"/>
            <w:noProof/>
          </w:rPr>
          <w:t>.1.</w:t>
        </w:r>
        <w:r w:rsidR="00834336">
          <w:rPr>
            <w:rFonts w:asciiTheme="minorHAnsi" w:eastAsiaTheme="minorEastAsia" w:hAnsiTheme="minorHAnsi" w:cstheme="minorBidi"/>
            <w:i w:val="0"/>
            <w:iCs w:val="0"/>
            <w:noProof/>
            <w:sz w:val="22"/>
            <w:szCs w:val="22"/>
            <w:lang w:eastAsia="en-US"/>
          </w:rPr>
          <w:tab/>
        </w:r>
        <w:r w:rsidR="00834336">
          <w:rPr>
            <w:rStyle w:val="Hyperlink"/>
            <w:noProof/>
          </w:rPr>
          <w:t>Fire Severity Weighting</w:t>
        </w:r>
        <w:r w:rsidR="00834336">
          <w:rPr>
            <w:noProof/>
            <w:webHidden/>
          </w:rPr>
          <w:tab/>
        </w:r>
        <w:r w:rsidR="00612863">
          <w:rPr>
            <w:noProof/>
            <w:webHidden/>
          </w:rPr>
          <w:t>3</w:t>
        </w:r>
      </w:hyperlink>
    </w:p>
    <w:p w14:paraId="7C7D4E9F" w14:textId="77777777" w:rsidR="00834336" w:rsidRPr="00834336" w:rsidRDefault="001C090F" w:rsidP="0083433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0" w:history="1">
        <w:r w:rsidR="00834336">
          <w:rPr>
            <w:rStyle w:val="Hyperlink"/>
            <w:noProof/>
          </w:rPr>
          <w:t>1.2</w:t>
        </w:r>
        <w:r w:rsidR="00834336" w:rsidRPr="00727008">
          <w:rPr>
            <w:rStyle w:val="Hyperlink"/>
            <w:noProof/>
          </w:rPr>
          <w:t>.2.</w:t>
        </w:r>
        <w:r w:rsidR="00834336">
          <w:rPr>
            <w:rFonts w:asciiTheme="minorHAnsi" w:eastAsiaTheme="minorEastAsia" w:hAnsiTheme="minorHAnsi" w:cstheme="minorBidi"/>
            <w:i w:val="0"/>
            <w:iCs w:val="0"/>
            <w:noProof/>
            <w:sz w:val="22"/>
            <w:szCs w:val="22"/>
            <w:lang w:eastAsia="en-US"/>
          </w:rPr>
          <w:tab/>
        </w:r>
        <w:r w:rsidR="00834336">
          <w:rPr>
            <w:rStyle w:val="Hyperlink"/>
            <w:noProof/>
          </w:rPr>
          <w:t xml:space="preserve">Harvest </w:t>
        </w:r>
        <w:r w:rsidR="002D22D6">
          <w:rPr>
            <w:rStyle w:val="Hyperlink"/>
            <w:noProof/>
          </w:rPr>
          <w:t xml:space="preserve">Prescription </w:t>
        </w:r>
        <w:r w:rsidR="00834336">
          <w:rPr>
            <w:rStyle w:val="Hyperlink"/>
            <w:noProof/>
          </w:rPr>
          <w:t>Weighting</w:t>
        </w:r>
        <w:r w:rsidR="00834336">
          <w:rPr>
            <w:noProof/>
            <w:webHidden/>
          </w:rPr>
          <w:tab/>
        </w:r>
        <w:r w:rsidR="00612863">
          <w:rPr>
            <w:noProof/>
            <w:webHidden/>
          </w:rPr>
          <w:t>4</w:t>
        </w:r>
      </w:hyperlink>
    </w:p>
    <w:p w14:paraId="6E3E1E59"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2" w:history="1">
        <w:r w:rsidR="00D36A9E" w:rsidRPr="00727008">
          <w:rPr>
            <w:rStyle w:val="Hyperlink"/>
            <w:noProof/>
          </w:rPr>
          <w:t>1.3.</w:t>
        </w:r>
        <w:r w:rsidR="00D36A9E">
          <w:rPr>
            <w:rFonts w:asciiTheme="minorHAnsi" w:eastAsiaTheme="minorEastAsia" w:hAnsiTheme="minorHAnsi" w:cstheme="minorBidi"/>
            <w:noProof/>
            <w:sz w:val="22"/>
            <w:szCs w:val="22"/>
            <w:lang w:eastAsia="en-US"/>
          </w:rPr>
          <w:tab/>
        </w:r>
        <w:r w:rsidR="00D36A9E" w:rsidRPr="00727008">
          <w:rPr>
            <w:rStyle w:val="Hyperlink"/>
            <w:noProof/>
          </w:rPr>
          <w:t>Post-Processing</w:t>
        </w:r>
        <w:r w:rsidR="00D36A9E">
          <w:rPr>
            <w:noProof/>
            <w:webHidden/>
          </w:rPr>
          <w:tab/>
        </w:r>
        <w:r w:rsidR="00DB30D9">
          <w:rPr>
            <w:noProof/>
            <w:webHidden/>
          </w:rPr>
          <w:fldChar w:fldCharType="begin"/>
        </w:r>
        <w:r w:rsidR="00D36A9E">
          <w:rPr>
            <w:noProof/>
            <w:webHidden/>
          </w:rPr>
          <w:instrText xml:space="preserve"> PAGEREF _Toc375053012 \h </w:instrText>
        </w:r>
        <w:r w:rsidR="00DB30D9">
          <w:rPr>
            <w:noProof/>
            <w:webHidden/>
          </w:rPr>
        </w:r>
        <w:r w:rsidR="00DB30D9">
          <w:rPr>
            <w:noProof/>
            <w:webHidden/>
          </w:rPr>
          <w:fldChar w:fldCharType="separate"/>
        </w:r>
        <w:r w:rsidR="00D36A9E">
          <w:rPr>
            <w:noProof/>
            <w:webHidden/>
          </w:rPr>
          <w:t>4</w:t>
        </w:r>
        <w:r w:rsidR="00DB30D9">
          <w:rPr>
            <w:noProof/>
            <w:webHidden/>
          </w:rPr>
          <w:fldChar w:fldCharType="end"/>
        </w:r>
      </w:hyperlink>
    </w:p>
    <w:p w14:paraId="601F2E72"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3" w:history="1">
        <w:r w:rsidR="00D36A9E" w:rsidRPr="00727008">
          <w:rPr>
            <w:rStyle w:val="Hyperlink"/>
            <w:noProof/>
          </w:rPr>
          <w:t>1.4.</w:t>
        </w:r>
        <w:r w:rsidR="00D36A9E">
          <w:rPr>
            <w:rFonts w:asciiTheme="minorHAnsi" w:eastAsiaTheme="minorEastAsia" w:hAnsiTheme="minorHAnsi" w:cstheme="minorBidi"/>
            <w:noProof/>
            <w:sz w:val="22"/>
            <w:szCs w:val="22"/>
            <w:lang w:eastAsia="en-US"/>
          </w:rPr>
          <w:tab/>
        </w:r>
        <w:r w:rsidR="00D36A9E" w:rsidRPr="00727008">
          <w:rPr>
            <w:rStyle w:val="Hyperlink"/>
            <w:noProof/>
          </w:rPr>
          <w:t>Major Versions</w:t>
        </w:r>
        <w:r w:rsidR="00D36A9E">
          <w:rPr>
            <w:noProof/>
            <w:webHidden/>
          </w:rPr>
          <w:tab/>
        </w:r>
        <w:r w:rsidR="00612863">
          <w:rPr>
            <w:noProof/>
            <w:webHidden/>
          </w:rPr>
          <w:t>5</w:t>
        </w:r>
      </w:hyperlink>
    </w:p>
    <w:p w14:paraId="2745BDD5"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14" w:history="1">
        <w:r w:rsidR="00D36A9E" w:rsidRPr="00727008">
          <w:rPr>
            <w:rStyle w:val="Hyperlink"/>
            <w:noProof/>
          </w:rPr>
          <w:t>1.4.1.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Version 1.0</w:t>
        </w:r>
        <w:r w:rsidR="00D36A9E">
          <w:rPr>
            <w:noProof/>
            <w:webHidden/>
          </w:rPr>
          <w:tab/>
        </w:r>
        <w:r w:rsidR="00612863">
          <w:rPr>
            <w:noProof/>
            <w:webHidden/>
          </w:rPr>
          <w:t>5</w:t>
        </w:r>
      </w:hyperlink>
    </w:p>
    <w:p w14:paraId="399055DE"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5" w:history="1">
        <w:r w:rsidR="00D36A9E" w:rsidRPr="00727008">
          <w:rPr>
            <w:rStyle w:val="Hyperlink"/>
            <w:noProof/>
          </w:rPr>
          <w:t>1.5.</w:t>
        </w:r>
        <w:r w:rsidR="00D36A9E">
          <w:rPr>
            <w:rFonts w:asciiTheme="minorHAnsi" w:eastAsiaTheme="minorEastAsia" w:hAnsiTheme="minorHAnsi" w:cstheme="minorBidi"/>
            <w:noProof/>
            <w:sz w:val="22"/>
            <w:szCs w:val="22"/>
            <w:lang w:eastAsia="en-US"/>
          </w:rPr>
          <w:tab/>
        </w:r>
        <w:r w:rsidR="00D36A9E" w:rsidRPr="00727008">
          <w:rPr>
            <w:rStyle w:val="Hyperlink"/>
            <w:noProof/>
          </w:rPr>
          <w:t>Minor Versions</w:t>
        </w:r>
        <w:r w:rsidR="00D36A9E">
          <w:rPr>
            <w:noProof/>
            <w:webHidden/>
          </w:rPr>
          <w:tab/>
        </w:r>
        <w:r w:rsidR="00612863">
          <w:rPr>
            <w:noProof/>
            <w:webHidden/>
          </w:rPr>
          <w:t>5</w:t>
        </w:r>
      </w:hyperlink>
    </w:p>
    <w:p w14:paraId="713AF60B"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6" w:history="1">
        <w:r w:rsidR="00D36A9E" w:rsidRPr="00727008">
          <w:rPr>
            <w:rStyle w:val="Hyperlink"/>
            <w:noProof/>
          </w:rPr>
          <w:t>1.6.</w:t>
        </w:r>
        <w:r w:rsidR="00D36A9E">
          <w:rPr>
            <w:rFonts w:asciiTheme="minorHAnsi" w:eastAsiaTheme="minorEastAsia" w:hAnsiTheme="minorHAnsi" w:cstheme="minorBidi"/>
            <w:noProof/>
            <w:sz w:val="22"/>
            <w:szCs w:val="22"/>
            <w:lang w:eastAsia="en-US"/>
          </w:rPr>
          <w:tab/>
        </w:r>
        <w:r w:rsidR="00D36A9E" w:rsidRPr="00727008">
          <w:rPr>
            <w:rStyle w:val="Hyperlink"/>
            <w:noProof/>
          </w:rPr>
          <w:t>References</w:t>
        </w:r>
        <w:r w:rsidR="00D36A9E">
          <w:rPr>
            <w:noProof/>
            <w:webHidden/>
          </w:rPr>
          <w:tab/>
        </w:r>
        <w:r w:rsidR="00612863">
          <w:rPr>
            <w:noProof/>
            <w:webHidden/>
          </w:rPr>
          <w:t>5</w:t>
        </w:r>
      </w:hyperlink>
    </w:p>
    <w:p w14:paraId="7DFE0060"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7" w:history="1">
        <w:r w:rsidR="00D36A9E" w:rsidRPr="00727008">
          <w:rPr>
            <w:rStyle w:val="Hyperlink"/>
            <w:noProof/>
          </w:rPr>
          <w:t>1.7.</w:t>
        </w:r>
        <w:r w:rsidR="00D36A9E">
          <w:rPr>
            <w:rFonts w:asciiTheme="minorHAnsi" w:eastAsiaTheme="minorEastAsia" w:hAnsiTheme="minorHAnsi" w:cstheme="minorBidi"/>
            <w:noProof/>
            <w:sz w:val="22"/>
            <w:szCs w:val="22"/>
            <w:lang w:eastAsia="en-US"/>
          </w:rPr>
          <w:tab/>
        </w:r>
        <w:r w:rsidR="00D36A9E" w:rsidRPr="00727008">
          <w:rPr>
            <w:rStyle w:val="Hyperlink"/>
            <w:noProof/>
          </w:rPr>
          <w:t>Acknowledgments</w:t>
        </w:r>
        <w:r w:rsidR="00D36A9E">
          <w:rPr>
            <w:noProof/>
            <w:webHidden/>
          </w:rPr>
          <w:tab/>
        </w:r>
        <w:r w:rsidR="00612863">
          <w:rPr>
            <w:noProof/>
            <w:webHidden/>
          </w:rPr>
          <w:t>6</w:t>
        </w:r>
      </w:hyperlink>
    </w:p>
    <w:p w14:paraId="146150CC" w14:textId="77777777" w:rsidR="00D36A9E" w:rsidRDefault="001C090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18" w:history="1">
        <w:r w:rsidR="00D36A9E" w:rsidRPr="00727008">
          <w:rPr>
            <w:rStyle w:val="Hyperlink"/>
            <w:noProof/>
          </w:rPr>
          <w:t>2.</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Parameter Input Files</w:t>
        </w:r>
        <w:r w:rsidR="00D36A9E">
          <w:rPr>
            <w:noProof/>
            <w:webHidden/>
          </w:rPr>
          <w:tab/>
        </w:r>
        <w:r w:rsidR="00612863">
          <w:rPr>
            <w:noProof/>
            <w:webHidden/>
          </w:rPr>
          <w:t>7</w:t>
        </w:r>
      </w:hyperlink>
    </w:p>
    <w:p w14:paraId="74656791"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19" w:history="1">
        <w:r w:rsidR="00D36A9E" w:rsidRPr="00727008">
          <w:rPr>
            <w:rStyle w:val="Hyperlink"/>
            <w:noProof/>
          </w:rPr>
          <w:t>2.1.</w:t>
        </w:r>
        <w:r w:rsidR="00D36A9E">
          <w:rPr>
            <w:rFonts w:asciiTheme="minorHAnsi" w:eastAsiaTheme="minorEastAsia" w:hAnsiTheme="minorHAnsi" w:cstheme="minorBidi"/>
            <w:noProof/>
            <w:sz w:val="22"/>
            <w:szCs w:val="22"/>
            <w:lang w:eastAsia="en-US"/>
          </w:rPr>
          <w:tab/>
        </w:r>
        <w:r w:rsidR="00D36A9E" w:rsidRPr="00727008">
          <w:rPr>
            <w:rStyle w:val="Hyperlink"/>
            <w:noProof/>
          </w:rPr>
          <w:t>Main Parameter File</w:t>
        </w:r>
        <w:r w:rsidR="00D36A9E">
          <w:rPr>
            <w:noProof/>
            <w:webHidden/>
          </w:rPr>
          <w:tab/>
        </w:r>
        <w:r w:rsidR="00612863">
          <w:rPr>
            <w:noProof/>
            <w:webHidden/>
          </w:rPr>
          <w:t>7</w:t>
        </w:r>
      </w:hyperlink>
    </w:p>
    <w:p w14:paraId="71430E20"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0" w:history="1">
        <w:r w:rsidR="00D36A9E" w:rsidRPr="00727008">
          <w:rPr>
            <w:rStyle w:val="Hyperlink"/>
            <w:noProof/>
          </w:rPr>
          <w:t>2.1.1.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LandisData</w:t>
        </w:r>
        <w:r w:rsidR="00D36A9E">
          <w:rPr>
            <w:noProof/>
            <w:webHidden/>
          </w:rPr>
          <w:tab/>
        </w:r>
        <w:r w:rsidR="00612863">
          <w:rPr>
            <w:noProof/>
            <w:webHidden/>
          </w:rPr>
          <w:t>7</w:t>
        </w:r>
      </w:hyperlink>
    </w:p>
    <w:p w14:paraId="3481C38F"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1" w:history="1">
        <w:r w:rsidR="00D36A9E" w:rsidRPr="00727008">
          <w:rPr>
            <w:rStyle w:val="Hyperlink"/>
            <w:noProof/>
          </w:rPr>
          <w:t>2.1.2.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Timestep</w:t>
        </w:r>
        <w:r w:rsidR="00D36A9E">
          <w:rPr>
            <w:noProof/>
            <w:webHidden/>
          </w:rPr>
          <w:tab/>
        </w:r>
        <w:r w:rsidR="00612863">
          <w:rPr>
            <w:noProof/>
            <w:webHidden/>
          </w:rPr>
          <w:t>7</w:t>
        </w:r>
      </w:hyperlink>
    </w:p>
    <w:p w14:paraId="71380802"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2" w:history="1">
        <w:r w:rsidR="00D36A9E" w:rsidRPr="00727008">
          <w:rPr>
            <w:rStyle w:val="Hyperlink"/>
            <w:noProof/>
          </w:rPr>
          <w:t>2.1.3.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Output Timestep</w:t>
        </w:r>
        <w:r w:rsidR="00D36A9E">
          <w:rPr>
            <w:noProof/>
            <w:webHidden/>
          </w:rPr>
          <w:tab/>
        </w:r>
        <w:r w:rsidR="00612863">
          <w:rPr>
            <w:noProof/>
            <w:webHidden/>
          </w:rPr>
          <w:t>7</w:t>
        </w:r>
      </w:hyperlink>
    </w:p>
    <w:p w14:paraId="0D982460"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3" w:history="1">
        <w:r w:rsidR="00D36A9E" w:rsidRPr="00727008">
          <w:rPr>
            <w:rStyle w:val="Hyperlink"/>
            <w:noProof/>
          </w:rPr>
          <w:t>2.1.4.</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Map Names</w:t>
        </w:r>
        <w:r w:rsidR="00D36A9E">
          <w:rPr>
            <w:noProof/>
            <w:webHidden/>
          </w:rPr>
          <w:tab/>
        </w:r>
        <w:r w:rsidR="00612863">
          <w:rPr>
            <w:noProof/>
            <w:webHidden/>
          </w:rPr>
          <w:t>7</w:t>
        </w:r>
      </w:hyperlink>
    </w:p>
    <w:p w14:paraId="20B81CDE"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4" w:history="1">
        <w:r w:rsidR="00D36A9E" w:rsidRPr="00727008">
          <w:rPr>
            <w:rStyle w:val="Hyperlink"/>
            <w:noProof/>
          </w:rPr>
          <w:t>2.1.5.</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 File Names</w:t>
        </w:r>
        <w:r w:rsidR="00D36A9E">
          <w:rPr>
            <w:noProof/>
            <w:webHidden/>
          </w:rPr>
          <w:tab/>
        </w:r>
        <w:r w:rsidR="00612863">
          <w:rPr>
            <w:noProof/>
            <w:webHidden/>
          </w:rPr>
          <w:t>7</w:t>
        </w:r>
      </w:hyperlink>
    </w:p>
    <w:p w14:paraId="523827A5"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25" w:history="1">
        <w:r w:rsidR="00D36A9E" w:rsidRPr="00727008">
          <w:rPr>
            <w:rStyle w:val="Hyperlink"/>
            <w:noProof/>
          </w:rPr>
          <w:t>2.2.</w:t>
        </w:r>
        <w:r w:rsidR="00D36A9E">
          <w:rPr>
            <w:rFonts w:asciiTheme="minorHAnsi" w:eastAsiaTheme="minorEastAsia" w:hAnsiTheme="minorHAnsi" w:cstheme="minorBidi"/>
            <w:noProof/>
            <w:sz w:val="22"/>
            <w:szCs w:val="22"/>
            <w:lang w:eastAsia="en-US"/>
          </w:rPr>
          <w:tab/>
        </w:r>
        <w:r w:rsidR="00D36A9E" w:rsidRPr="00727008">
          <w:rPr>
            <w:rStyle w:val="Hyperlink"/>
            <w:noProof/>
          </w:rPr>
          <w:t>Habitat Suitability Input Files</w:t>
        </w:r>
        <w:r w:rsidR="00D36A9E">
          <w:rPr>
            <w:noProof/>
            <w:webHidden/>
          </w:rPr>
          <w:tab/>
        </w:r>
        <w:r w:rsidR="00612863">
          <w:rPr>
            <w:noProof/>
            <w:webHidden/>
          </w:rPr>
          <w:t>8</w:t>
        </w:r>
      </w:hyperlink>
    </w:p>
    <w:p w14:paraId="4F55CB38"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6" w:history="1">
        <w:r w:rsidR="00D36A9E" w:rsidRPr="00727008">
          <w:rPr>
            <w:rStyle w:val="Hyperlink"/>
            <w:noProof/>
          </w:rPr>
          <w:t>2.2.1.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LandisData</w:t>
        </w:r>
        <w:r w:rsidR="00D36A9E">
          <w:rPr>
            <w:noProof/>
            <w:webHidden/>
          </w:rPr>
          <w:tab/>
        </w:r>
        <w:r w:rsidR="00612863">
          <w:rPr>
            <w:noProof/>
            <w:webHidden/>
          </w:rPr>
          <w:t>8</w:t>
        </w:r>
      </w:hyperlink>
    </w:p>
    <w:p w14:paraId="2961FADD"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7" w:history="1">
        <w:r w:rsidR="00D36A9E" w:rsidRPr="00727008">
          <w:rPr>
            <w:rStyle w:val="Hyperlink"/>
            <w:noProof/>
          </w:rPr>
          <w:t>2.2.2.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WildlifeName</w:t>
        </w:r>
        <w:r w:rsidR="00D36A9E">
          <w:rPr>
            <w:noProof/>
            <w:webHidden/>
          </w:rPr>
          <w:tab/>
        </w:r>
        <w:r w:rsidR="00612863">
          <w:rPr>
            <w:noProof/>
            <w:webHidden/>
          </w:rPr>
          <w:t>8</w:t>
        </w:r>
      </w:hyperlink>
    </w:p>
    <w:p w14:paraId="2EE1A9C2"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28" w:history="1">
        <w:r w:rsidR="00D36A9E" w:rsidRPr="00727008">
          <w:rPr>
            <w:rStyle w:val="Hyperlink"/>
            <w:noProof/>
          </w:rPr>
          <w:t>2.2.3.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SuitabilityType</w:t>
        </w:r>
        <w:r w:rsidR="00D36A9E">
          <w:rPr>
            <w:noProof/>
            <w:webHidden/>
          </w:rPr>
          <w:tab/>
        </w:r>
        <w:r w:rsidR="00612863">
          <w:rPr>
            <w:noProof/>
            <w:webHidden/>
          </w:rPr>
          <w:t>8</w:t>
        </w:r>
      </w:hyperlink>
    </w:p>
    <w:p w14:paraId="223A372B" w14:textId="77777777" w:rsidR="00D36A9E" w:rsidRDefault="001C090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29" w:history="1">
        <w:r w:rsidR="00D36A9E" w:rsidRPr="00727008">
          <w:rPr>
            <w:rStyle w:val="Hyperlink"/>
            <w:noProof/>
          </w:rPr>
          <w:t>2.2.3.1.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AgeClass_ForestType</w:t>
        </w:r>
        <w:r w:rsidR="00D36A9E">
          <w:rPr>
            <w:noProof/>
            <w:webHidden/>
          </w:rPr>
          <w:tab/>
        </w:r>
        <w:r w:rsidR="00612863">
          <w:rPr>
            <w:noProof/>
            <w:webHidden/>
          </w:rPr>
          <w:t>8</w:t>
        </w:r>
      </w:hyperlink>
    </w:p>
    <w:p w14:paraId="2E632F3C"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0" w:history="1">
        <w:r w:rsidR="00D36A9E" w:rsidRPr="00727008">
          <w:rPr>
            <w:rStyle w:val="Hyperlink"/>
            <w:noProof/>
          </w:rPr>
          <w:t>2.2.3.1.1.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ReclassCoefficients</w:t>
        </w:r>
        <w:r w:rsidR="00D36A9E">
          <w:rPr>
            <w:noProof/>
            <w:webHidden/>
          </w:rPr>
          <w:tab/>
        </w:r>
        <w:r w:rsidR="00612863">
          <w:rPr>
            <w:noProof/>
            <w:webHidden/>
          </w:rPr>
          <w:t>9</w:t>
        </w:r>
      </w:hyperlink>
    </w:p>
    <w:p w14:paraId="2E17D6A2"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1" w:history="1">
        <w:r w:rsidR="00D36A9E" w:rsidRPr="00727008">
          <w:rPr>
            <w:rStyle w:val="Hyperlink"/>
            <w:noProof/>
          </w:rPr>
          <w:t>2.2.3.1.1.1.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Species Column</w:t>
        </w:r>
        <w:r w:rsidR="00D36A9E">
          <w:rPr>
            <w:noProof/>
            <w:webHidden/>
          </w:rPr>
          <w:tab/>
        </w:r>
        <w:r w:rsidR="00612863">
          <w:rPr>
            <w:noProof/>
            <w:webHidden/>
          </w:rPr>
          <w:t>9</w:t>
        </w:r>
      </w:hyperlink>
    </w:p>
    <w:p w14:paraId="6391C36A"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2" w:history="1">
        <w:r w:rsidR="00D36A9E" w:rsidRPr="00727008">
          <w:rPr>
            <w:rStyle w:val="Hyperlink"/>
            <w:noProof/>
          </w:rPr>
          <w:t>2.2.3.1.1.2.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 Coefficient</w:t>
        </w:r>
        <w:r w:rsidR="00D36A9E">
          <w:rPr>
            <w:noProof/>
            <w:webHidden/>
          </w:rPr>
          <w:tab/>
        </w:r>
        <w:r w:rsidR="00612863">
          <w:rPr>
            <w:noProof/>
            <w:webHidden/>
          </w:rPr>
          <w:t>9</w:t>
        </w:r>
      </w:hyperlink>
    </w:p>
    <w:p w14:paraId="6A02AD0C"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3" w:history="1">
        <w:r w:rsidR="00D36A9E" w:rsidRPr="00727008">
          <w:rPr>
            <w:rStyle w:val="Hyperlink"/>
            <w:noProof/>
          </w:rPr>
          <w:t>2.2.3.1.2.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ForestTypeTable</w:t>
        </w:r>
        <w:r w:rsidR="00D36A9E">
          <w:rPr>
            <w:noProof/>
            <w:webHidden/>
          </w:rPr>
          <w:tab/>
        </w:r>
        <w:r w:rsidR="00612863">
          <w:rPr>
            <w:noProof/>
            <w:webHidden/>
          </w:rPr>
          <w:t>9</w:t>
        </w:r>
      </w:hyperlink>
    </w:p>
    <w:p w14:paraId="03B582A6"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4" w:history="1">
        <w:r w:rsidR="00D36A9E" w:rsidRPr="00727008">
          <w:rPr>
            <w:rStyle w:val="Hyperlink"/>
            <w:noProof/>
          </w:rPr>
          <w:t>2.2.3.1.3.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9</w:t>
        </w:r>
      </w:hyperlink>
    </w:p>
    <w:p w14:paraId="6561D340" w14:textId="77777777" w:rsidR="00D36A9E" w:rsidRDefault="001C090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35" w:history="1">
        <w:r w:rsidR="00D36A9E" w:rsidRPr="00727008">
          <w:rPr>
            <w:rStyle w:val="Hyperlink"/>
            <w:noProof/>
          </w:rPr>
          <w:t>2.2.3.2.</w:t>
        </w:r>
        <w:r w:rsidR="00D36A9E">
          <w:rPr>
            <w:rFonts w:asciiTheme="minorHAnsi" w:eastAsiaTheme="minorEastAsia" w:hAnsiTheme="minorHAnsi" w:cstheme="minorBidi"/>
            <w:i w:val="0"/>
            <w:iCs w:val="0"/>
            <w:noProof/>
            <w:sz w:val="22"/>
            <w:szCs w:val="22"/>
            <w:lang w:eastAsia="en-US"/>
          </w:rPr>
          <w:tab/>
        </w:r>
        <w:r w:rsidR="002D22D6">
          <w:rPr>
            <w:rStyle w:val="Hyperlink"/>
            <w:noProof/>
          </w:rPr>
          <w:t>AgeClass_TimeSinceDisturbance</w:t>
        </w:r>
        <w:r w:rsidR="00D36A9E">
          <w:rPr>
            <w:noProof/>
            <w:webHidden/>
          </w:rPr>
          <w:tab/>
        </w:r>
        <w:r w:rsidR="00612863">
          <w:rPr>
            <w:noProof/>
            <w:webHidden/>
          </w:rPr>
          <w:t>10</w:t>
        </w:r>
      </w:hyperlink>
    </w:p>
    <w:p w14:paraId="74F219E2" w14:textId="77777777" w:rsidR="00D36A9E" w:rsidRDefault="001C090F">
      <w:pPr>
        <w:pStyle w:val="TOC3"/>
        <w:tabs>
          <w:tab w:val="left" w:pos="1680"/>
          <w:tab w:val="right" w:leader="dot" w:pos="9350"/>
        </w:tabs>
      </w:pPr>
      <w:hyperlink w:anchor="_Toc375053036" w:history="1">
        <w:r w:rsidR="00D36A9E" w:rsidRPr="00727008">
          <w:rPr>
            <w:rStyle w:val="Hyperlink"/>
            <w:noProof/>
          </w:rPr>
          <w:t>2.2.3.2.1.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FireSeverityTable</w:t>
        </w:r>
        <w:r w:rsidR="00D36A9E">
          <w:rPr>
            <w:noProof/>
            <w:webHidden/>
          </w:rPr>
          <w:tab/>
        </w:r>
        <w:r w:rsidR="00612863">
          <w:rPr>
            <w:noProof/>
            <w:webHidden/>
          </w:rPr>
          <w:t>10</w:t>
        </w:r>
      </w:hyperlink>
    </w:p>
    <w:p w14:paraId="06D7F8ED" w14:textId="77777777" w:rsidR="002D22D6" w:rsidRPr="002D22D6" w:rsidRDefault="001C090F" w:rsidP="002D22D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6" w:history="1">
        <w:r w:rsidR="002D22D6">
          <w:rPr>
            <w:rStyle w:val="Hyperlink"/>
            <w:noProof/>
          </w:rPr>
          <w:t>2.2.3.2.2</w:t>
        </w:r>
        <w:r w:rsidR="002D22D6" w:rsidRPr="00727008">
          <w:rPr>
            <w:rStyle w:val="Hyperlink"/>
            <w:noProof/>
          </w:rPr>
          <w:t>.</w:t>
        </w:r>
        <w:r w:rsidR="002D22D6">
          <w:rPr>
            <w:rFonts w:asciiTheme="minorHAnsi" w:eastAsiaTheme="minorEastAsia" w:hAnsiTheme="minorHAnsi" w:cstheme="minorBidi"/>
            <w:i w:val="0"/>
            <w:iCs w:val="0"/>
            <w:noProof/>
            <w:sz w:val="22"/>
            <w:szCs w:val="22"/>
            <w:lang w:eastAsia="en-US"/>
          </w:rPr>
          <w:tab/>
        </w:r>
        <w:r w:rsidR="002D22D6">
          <w:rPr>
            <w:rStyle w:val="Hyperlink"/>
            <w:noProof/>
          </w:rPr>
          <w:t>HarvestPrescription</w:t>
        </w:r>
        <w:r w:rsidR="002D22D6" w:rsidRPr="00727008">
          <w:rPr>
            <w:rStyle w:val="Hyperlink"/>
            <w:noProof/>
          </w:rPr>
          <w:t>Table</w:t>
        </w:r>
        <w:r w:rsidR="002D22D6">
          <w:rPr>
            <w:noProof/>
            <w:webHidden/>
          </w:rPr>
          <w:tab/>
        </w:r>
        <w:r w:rsidR="00612863">
          <w:rPr>
            <w:noProof/>
            <w:webHidden/>
          </w:rPr>
          <w:t>11</w:t>
        </w:r>
      </w:hyperlink>
    </w:p>
    <w:p w14:paraId="26755F76"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7" w:history="1">
        <w:r w:rsidR="002D22D6">
          <w:rPr>
            <w:rStyle w:val="Hyperlink"/>
            <w:noProof/>
          </w:rPr>
          <w:t>2.2.3.2.3</w:t>
        </w:r>
        <w:r w:rsidR="00D36A9E" w:rsidRPr="00727008">
          <w:rPr>
            <w:rStyle w:val="Hyperlink"/>
            <w:noProof/>
          </w:rPr>
          <w:t>.</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11</w:t>
        </w:r>
      </w:hyperlink>
    </w:p>
    <w:p w14:paraId="7FDBF0A7" w14:textId="77777777" w:rsidR="00D36A9E" w:rsidRDefault="001C090F">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75053038" w:history="1">
        <w:r w:rsidR="00D36A9E" w:rsidRPr="00727008">
          <w:rPr>
            <w:rStyle w:val="Hyperlink"/>
            <w:noProof/>
          </w:rPr>
          <w:t>2.2.3.3.</w:t>
        </w:r>
        <w:r w:rsidR="00D36A9E">
          <w:rPr>
            <w:rFonts w:asciiTheme="minorHAnsi" w:eastAsiaTheme="minorEastAsia" w:hAnsiTheme="minorHAnsi" w:cstheme="minorBidi"/>
            <w:i w:val="0"/>
            <w:iCs w:val="0"/>
            <w:noProof/>
            <w:sz w:val="22"/>
            <w:szCs w:val="22"/>
            <w:lang w:eastAsia="en-US"/>
          </w:rPr>
          <w:tab/>
        </w:r>
        <w:r w:rsidR="002D22D6">
          <w:rPr>
            <w:rStyle w:val="Hyperlink"/>
            <w:noProof/>
          </w:rPr>
          <w:t>ForestType_TimeSinceDisturbance</w:t>
        </w:r>
        <w:r w:rsidR="00D36A9E">
          <w:rPr>
            <w:noProof/>
            <w:webHidden/>
          </w:rPr>
          <w:tab/>
        </w:r>
        <w:r w:rsidR="00612863">
          <w:rPr>
            <w:noProof/>
            <w:webHidden/>
          </w:rPr>
          <w:t>12</w:t>
        </w:r>
      </w:hyperlink>
    </w:p>
    <w:p w14:paraId="33AC3F1D"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39" w:history="1">
        <w:r w:rsidR="00D36A9E" w:rsidRPr="00727008">
          <w:rPr>
            <w:rStyle w:val="Hyperlink"/>
            <w:noProof/>
          </w:rPr>
          <w:t>2.2.3.3.1.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ReclassCoefficients</w:t>
        </w:r>
        <w:r w:rsidR="00D36A9E">
          <w:rPr>
            <w:noProof/>
            <w:webHidden/>
          </w:rPr>
          <w:tab/>
        </w:r>
        <w:r w:rsidR="00612863">
          <w:rPr>
            <w:noProof/>
            <w:webHidden/>
          </w:rPr>
          <w:t>13</w:t>
        </w:r>
      </w:hyperlink>
    </w:p>
    <w:p w14:paraId="71FE0C88"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0" w:history="1">
        <w:r w:rsidR="00D36A9E" w:rsidRPr="00727008">
          <w:rPr>
            <w:rStyle w:val="Hyperlink"/>
            <w:noProof/>
          </w:rPr>
          <w:t>2.2.3.3.1.1.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Species Column</w:t>
        </w:r>
        <w:r w:rsidR="00D36A9E">
          <w:rPr>
            <w:noProof/>
            <w:webHidden/>
          </w:rPr>
          <w:tab/>
        </w:r>
        <w:r w:rsidR="00612863">
          <w:rPr>
            <w:noProof/>
            <w:webHidden/>
          </w:rPr>
          <w:t>13</w:t>
        </w:r>
      </w:hyperlink>
    </w:p>
    <w:p w14:paraId="3A33A4CF"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1" w:history="1">
        <w:r w:rsidR="00D36A9E" w:rsidRPr="00727008">
          <w:rPr>
            <w:rStyle w:val="Hyperlink"/>
            <w:noProof/>
          </w:rPr>
          <w:t>2.2.3.3.1.2.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Reclass Coefficient</w:t>
        </w:r>
        <w:r w:rsidR="00D36A9E">
          <w:rPr>
            <w:noProof/>
            <w:webHidden/>
          </w:rPr>
          <w:tab/>
        </w:r>
        <w:r w:rsidR="00612863">
          <w:rPr>
            <w:noProof/>
            <w:webHidden/>
          </w:rPr>
          <w:t>13</w:t>
        </w:r>
      </w:hyperlink>
    </w:p>
    <w:p w14:paraId="6A466626"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2" w:history="1">
        <w:r w:rsidR="00D36A9E" w:rsidRPr="00727008">
          <w:rPr>
            <w:rStyle w:val="Hyperlink"/>
            <w:noProof/>
          </w:rPr>
          <w:t>2.2.3.3.2.</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ForestTypeTable</w:t>
        </w:r>
        <w:r w:rsidR="00D36A9E">
          <w:rPr>
            <w:noProof/>
            <w:webHidden/>
          </w:rPr>
          <w:tab/>
        </w:r>
        <w:r w:rsidR="00612863">
          <w:rPr>
            <w:noProof/>
            <w:webHidden/>
          </w:rPr>
          <w:t>13</w:t>
        </w:r>
      </w:hyperlink>
    </w:p>
    <w:p w14:paraId="29C9AE8D" w14:textId="77777777" w:rsidR="00D36A9E" w:rsidRDefault="001C090F">
      <w:pPr>
        <w:pStyle w:val="TOC3"/>
        <w:tabs>
          <w:tab w:val="left" w:pos="1680"/>
          <w:tab w:val="right" w:leader="dot" w:pos="9350"/>
        </w:tabs>
      </w:pPr>
      <w:hyperlink w:anchor="_Toc375053043" w:history="1">
        <w:r w:rsidR="00D36A9E" w:rsidRPr="00727008">
          <w:rPr>
            <w:rStyle w:val="Hyperlink"/>
            <w:noProof/>
          </w:rPr>
          <w:t>2.2.3.3.3.</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FireSeverityTable</w:t>
        </w:r>
        <w:r w:rsidR="00D36A9E">
          <w:rPr>
            <w:noProof/>
            <w:webHidden/>
          </w:rPr>
          <w:tab/>
        </w:r>
        <w:r w:rsidR="00612863">
          <w:rPr>
            <w:noProof/>
            <w:webHidden/>
          </w:rPr>
          <w:t>13</w:t>
        </w:r>
      </w:hyperlink>
    </w:p>
    <w:p w14:paraId="393A1C88" w14:textId="77777777" w:rsidR="002D22D6" w:rsidRPr="002D22D6" w:rsidRDefault="001C090F" w:rsidP="002D22D6">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3" w:history="1">
        <w:r w:rsidR="002D22D6">
          <w:rPr>
            <w:rStyle w:val="Hyperlink"/>
            <w:noProof/>
          </w:rPr>
          <w:t>2.2.3.3.4</w:t>
        </w:r>
        <w:r w:rsidR="002D22D6" w:rsidRPr="00727008">
          <w:rPr>
            <w:rStyle w:val="Hyperlink"/>
            <w:noProof/>
          </w:rPr>
          <w:t>.</w:t>
        </w:r>
        <w:r w:rsidR="002D22D6">
          <w:rPr>
            <w:rFonts w:asciiTheme="minorHAnsi" w:eastAsiaTheme="minorEastAsia" w:hAnsiTheme="minorHAnsi" w:cstheme="minorBidi"/>
            <w:i w:val="0"/>
            <w:iCs w:val="0"/>
            <w:noProof/>
            <w:sz w:val="22"/>
            <w:szCs w:val="22"/>
            <w:lang w:eastAsia="en-US"/>
          </w:rPr>
          <w:tab/>
        </w:r>
        <w:r w:rsidR="002D22D6">
          <w:rPr>
            <w:rStyle w:val="Hyperlink"/>
            <w:noProof/>
          </w:rPr>
          <w:t>HarvestPrescription</w:t>
        </w:r>
        <w:r w:rsidR="002D22D6" w:rsidRPr="00727008">
          <w:rPr>
            <w:rStyle w:val="Hyperlink"/>
            <w:noProof/>
          </w:rPr>
          <w:t>Table</w:t>
        </w:r>
        <w:r w:rsidR="002D22D6">
          <w:rPr>
            <w:noProof/>
            <w:webHidden/>
          </w:rPr>
          <w:tab/>
        </w:r>
        <w:r w:rsidR="00612863">
          <w:rPr>
            <w:noProof/>
            <w:webHidden/>
          </w:rPr>
          <w:t>14</w:t>
        </w:r>
      </w:hyperlink>
    </w:p>
    <w:p w14:paraId="056567EC" w14:textId="77777777" w:rsidR="00D36A9E" w:rsidRDefault="001C090F">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375053044" w:history="1">
        <w:r w:rsidR="002D22D6">
          <w:rPr>
            <w:rStyle w:val="Hyperlink"/>
            <w:noProof/>
          </w:rPr>
          <w:t>2.2.3.3.</w:t>
        </w:r>
        <w:r w:rsidR="00612863">
          <w:rPr>
            <w:rStyle w:val="Hyperlink"/>
            <w:noProof/>
          </w:rPr>
          <w:t>5</w:t>
        </w:r>
        <w:r w:rsidR="00D36A9E" w:rsidRPr="00727008">
          <w:rPr>
            <w:rStyle w:val="Hyperlink"/>
            <w:noProof/>
          </w:rPr>
          <w:t>.</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SuitabilityTable</w:t>
        </w:r>
        <w:r w:rsidR="00D36A9E">
          <w:rPr>
            <w:noProof/>
            <w:webHidden/>
          </w:rPr>
          <w:tab/>
        </w:r>
        <w:r w:rsidR="00612863">
          <w:rPr>
            <w:noProof/>
            <w:webHidden/>
          </w:rPr>
          <w:t>14</w:t>
        </w:r>
      </w:hyperlink>
    </w:p>
    <w:p w14:paraId="1E508C66" w14:textId="77777777" w:rsidR="00D36A9E" w:rsidRDefault="001C090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45" w:history="1">
        <w:r w:rsidR="00D36A9E" w:rsidRPr="00727008">
          <w:rPr>
            <w:rStyle w:val="Hyperlink"/>
            <w:noProof/>
          </w:rPr>
          <w:t>3.</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Output Files</w:t>
        </w:r>
        <w:r w:rsidR="00D36A9E">
          <w:rPr>
            <w:noProof/>
            <w:webHidden/>
          </w:rPr>
          <w:tab/>
        </w:r>
        <w:r w:rsidR="00612863">
          <w:rPr>
            <w:noProof/>
            <w:webHidden/>
          </w:rPr>
          <w:t>16</w:t>
        </w:r>
      </w:hyperlink>
    </w:p>
    <w:p w14:paraId="1326D95C" w14:textId="77777777" w:rsidR="00D36A9E" w:rsidRDefault="001C090F">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75053046" w:history="1">
        <w:r w:rsidR="00D36A9E" w:rsidRPr="00727008">
          <w:rPr>
            <w:rStyle w:val="Hyperlink"/>
            <w:noProof/>
          </w:rPr>
          <w:t>4.</w:t>
        </w:r>
        <w:r w:rsidR="00D36A9E">
          <w:rPr>
            <w:rFonts w:asciiTheme="minorHAnsi" w:eastAsiaTheme="minorEastAsia" w:hAnsiTheme="minorHAnsi" w:cstheme="minorBidi"/>
            <w:b w:val="0"/>
            <w:bCs w:val="0"/>
            <w:caps w:val="0"/>
            <w:noProof/>
            <w:sz w:val="22"/>
            <w:szCs w:val="22"/>
            <w:lang w:eastAsia="en-US"/>
          </w:rPr>
          <w:tab/>
        </w:r>
        <w:r w:rsidR="00D36A9E" w:rsidRPr="00727008">
          <w:rPr>
            <w:rStyle w:val="Hyperlink"/>
            <w:noProof/>
          </w:rPr>
          <w:t>Sample Input Files</w:t>
        </w:r>
        <w:r w:rsidR="00D36A9E">
          <w:rPr>
            <w:noProof/>
            <w:webHidden/>
          </w:rPr>
          <w:tab/>
        </w:r>
        <w:r w:rsidR="00612863">
          <w:rPr>
            <w:noProof/>
            <w:webHidden/>
          </w:rPr>
          <w:t>17</w:t>
        </w:r>
      </w:hyperlink>
    </w:p>
    <w:p w14:paraId="546D49A8"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47" w:history="1">
        <w:r w:rsidR="00D36A9E" w:rsidRPr="00727008">
          <w:rPr>
            <w:rStyle w:val="Hyperlink"/>
            <w:noProof/>
          </w:rPr>
          <w:t>4.1.</w:t>
        </w:r>
        <w:r w:rsidR="00D36A9E">
          <w:rPr>
            <w:rFonts w:asciiTheme="minorHAnsi" w:eastAsiaTheme="minorEastAsia" w:hAnsiTheme="minorHAnsi" w:cstheme="minorBidi"/>
            <w:noProof/>
            <w:sz w:val="22"/>
            <w:szCs w:val="22"/>
            <w:lang w:eastAsia="en-US"/>
          </w:rPr>
          <w:tab/>
        </w:r>
        <w:r w:rsidR="00D36A9E" w:rsidRPr="00727008">
          <w:rPr>
            <w:rStyle w:val="Hyperlink"/>
            <w:noProof/>
          </w:rPr>
          <w:t>Main Parameter File</w:t>
        </w:r>
        <w:r w:rsidR="00D36A9E">
          <w:rPr>
            <w:noProof/>
            <w:webHidden/>
          </w:rPr>
          <w:tab/>
        </w:r>
        <w:r w:rsidR="00612863">
          <w:rPr>
            <w:noProof/>
            <w:webHidden/>
          </w:rPr>
          <w:t>17</w:t>
        </w:r>
      </w:hyperlink>
    </w:p>
    <w:p w14:paraId="7FAF8473" w14:textId="77777777" w:rsidR="00D36A9E" w:rsidRDefault="001C090F">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75053048" w:history="1">
        <w:r w:rsidR="00D36A9E" w:rsidRPr="00727008">
          <w:rPr>
            <w:rStyle w:val="Hyperlink"/>
            <w:noProof/>
          </w:rPr>
          <w:t>4.2.</w:t>
        </w:r>
        <w:r w:rsidR="00D36A9E">
          <w:rPr>
            <w:rFonts w:asciiTheme="minorHAnsi" w:eastAsiaTheme="minorEastAsia" w:hAnsiTheme="minorHAnsi" w:cstheme="minorBidi"/>
            <w:noProof/>
            <w:sz w:val="22"/>
            <w:szCs w:val="22"/>
            <w:lang w:eastAsia="en-US"/>
          </w:rPr>
          <w:tab/>
        </w:r>
        <w:r w:rsidR="00D36A9E" w:rsidRPr="00727008">
          <w:rPr>
            <w:rStyle w:val="Hyperlink"/>
            <w:noProof/>
          </w:rPr>
          <w:t>Habitat Suitability Input Files</w:t>
        </w:r>
        <w:r w:rsidR="00D36A9E">
          <w:rPr>
            <w:noProof/>
            <w:webHidden/>
          </w:rPr>
          <w:tab/>
        </w:r>
        <w:r w:rsidR="00612863">
          <w:rPr>
            <w:noProof/>
            <w:webHidden/>
          </w:rPr>
          <w:t>17</w:t>
        </w:r>
      </w:hyperlink>
    </w:p>
    <w:p w14:paraId="0B79287E"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49" w:history="1">
        <w:r w:rsidR="00D36A9E" w:rsidRPr="00727008">
          <w:rPr>
            <w:rStyle w:val="Hyperlink"/>
            <w:noProof/>
          </w:rPr>
          <w:t>4.2.1.</w:t>
        </w:r>
        <w:r w:rsidR="00D36A9E">
          <w:rPr>
            <w:rFonts w:asciiTheme="minorHAnsi" w:eastAsiaTheme="minorEastAsia" w:hAnsiTheme="minorHAnsi" w:cstheme="minorBidi"/>
            <w:i w:val="0"/>
            <w:iCs w:val="0"/>
            <w:noProof/>
            <w:sz w:val="22"/>
            <w:szCs w:val="22"/>
            <w:lang w:eastAsia="en-US"/>
          </w:rPr>
          <w:tab/>
        </w:r>
        <w:r w:rsidR="00D36A9E" w:rsidRPr="00727008">
          <w:rPr>
            <w:rStyle w:val="Hyperlink"/>
            <w:noProof/>
          </w:rPr>
          <w:t>AgeClass_ForestType</w:t>
        </w:r>
        <w:r w:rsidR="00D36A9E">
          <w:rPr>
            <w:noProof/>
            <w:webHidden/>
          </w:rPr>
          <w:tab/>
        </w:r>
        <w:r w:rsidR="00612863">
          <w:rPr>
            <w:noProof/>
            <w:webHidden/>
          </w:rPr>
          <w:t>17</w:t>
        </w:r>
      </w:hyperlink>
    </w:p>
    <w:p w14:paraId="42130EDD"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50" w:history="1">
        <w:r w:rsidR="00D36A9E" w:rsidRPr="00727008">
          <w:rPr>
            <w:rStyle w:val="Hyperlink"/>
            <w:noProof/>
          </w:rPr>
          <w:t>4.2.2.</w:t>
        </w:r>
        <w:r w:rsidR="00D36A9E">
          <w:rPr>
            <w:rFonts w:asciiTheme="minorHAnsi" w:eastAsiaTheme="minorEastAsia" w:hAnsiTheme="minorHAnsi" w:cstheme="minorBidi"/>
            <w:i w:val="0"/>
            <w:iCs w:val="0"/>
            <w:noProof/>
            <w:sz w:val="22"/>
            <w:szCs w:val="22"/>
            <w:lang w:eastAsia="en-US"/>
          </w:rPr>
          <w:tab/>
        </w:r>
        <w:r w:rsidR="002D22D6">
          <w:rPr>
            <w:rStyle w:val="Hyperlink"/>
            <w:noProof/>
          </w:rPr>
          <w:t>AgeClass_TimeSinceDisturbance</w:t>
        </w:r>
        <w:r w:rsidR="00D36A9E">
          <w:rPr>
            <w:noProof/>
            <w:webHidden/>
          </w:rPr>
          <w:tab/>
        </w:r>
        <w:r w:rsidR="00612863">
          <w:rPr>
            <w:noProof/>
            <w:webHidden/>
          </w:rPr>
          <w:t>18</w:t>
        </w:r>
      </w:hyperlink>
    </w:p>
    <w:p w14:paraId="702E0AC0" w14:textId="77777777" w:rsidR="00D36A9E" w:rsidRDefault="001C090F">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75053051" w:history="1">
        <w:r w:rsidR="00D36A9E" w:rsidRPr="00727008">
          <w:rPr>
            <w:rStyle w:val="Hyperlink"/>
            <w:noProof/>
          </w:rPr>
          <w:t>4.2.3.</w:t>
        </w:r>
        <w:r w:rsidR="00D36A9E">
          <w:rPr>
            <w:rFonts w:asciiTheme="minorHAnsi" w:eastAsiaTheme="minorEastAsia" w:hAnsiTheme="minorHAnsi" w:cstheme="minorBidi"/>
            <w:i w:val="0"/>
            <w:iCs w:val="0"/>
            <w:noProof/>
            <w:sz w:val="22"/>
            <w:szCs w:val="22"/>
            <w:lang w:eastAsia="en-US"/>
          </w:rPr>
          <w:tab/>
        </w:r>
        <w:r w:rsidR="002D22D6">
          <w:rPr>
            <w:rStyle w:val="Hyperlink"/>
            <w:noProof/>
          </w:rPr>
          <w:t>ForestType_TimeSinceDisturbance</w:t>
        </w:r>
        <w:r w:rsidR="00D36A9E">
          <w:rPr>
            <w:noProof/>
            <w:webHidden/>
          </w:rPr>
          <w:tab/>
        </w:r>
        <w:r w:rsidR="00612863">
          <w:rPr>
            <w:noProof/>
            <w:webHidden/>
          </w:rPr>
          <w:t>18</w:t>
        </w:r>
      </w:hyperlink>
    </w:p>
    <w:p w14:paraId="315F591E" w14:textId="77777777" w:rsidR="008401C8" w:rsidRDefault="00DB30D9">
      <w:pPr>
        <w:pStyle w:val="Heading1"/>
        <w:numPr>
          <w:ilvl w:val="0"/>
          <w:numId w:val="0"/>
        </w:numPr>
        <w:spacing w:after="120"/>
      </w:pPr>
      <w:r>
        <w:lastRenderedPageBreak/>
        <w:fldChar w:fldCharType="end"/>
      </w:r>
      <w:bookmarkStart w:id="8" w:name="_Toc375053007"/>
      <w:r w:rsidR="008401C8">
        <w:t>Introduction</w:t>
      </w:r>
      <w:bookmarkEnd w:id="6"/>
      <w:bookmarkEnd w:id="7"/>
      <w:bookmarkEnd w:id="8"/>
    </w:p>
    <w:p w14:paraId="31EAA6FF" w14:textId="50589E2A" w:rsidR="008401C8" w:rsidRDefault="008401C8" w:rsidP="00C1283E">
      <w:pPr>
        <w:pStyle w:val="textbody"/>
        <w:ind w:left="720"/>
      </w:pPr>
      <w:r>
        <w:t xml:space="preserve">This document describes the </w:t>
      </w:r>
      <w:del w:id="9" w:author="Miranda, Brian R -FS" w:date="2017-08-11T10:09:00Z">
        <w:r w:rsidR="004477B6" w:rsidRPr="004477B6" w:rsidDel="007E1289">
          <w:rPr>
            <w:b/>
          </w:rPr>
          <w:delText xml:space="preserve">Wildlife </w:delText>
        </w:r>
      </w:del>
      <w:ins w:id="10" w:author="Miranda, Brian R -FS" w:date="2017-08-11T10:09:00Z">
        <w:r w:rsidR="007E1289">
          <w:rPr>
            <w:b/>
          </w:rPr>
          <w:t>Local</w:t>
        </w:r>
        <w:r w:rsidR="007E1289" w:rsidRPr="004477B6">
          <w:rPr>
            <w:b/>
          </w:rPr>
          <w:t xml:space="preserve"> </w:t>
        </w:r>
      </w:ins>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Mladenoff (2004), Scheller et al. (2007), and Sturtevant et al. (2009). For examples of studies that have utilized LANDIS or LANDIS-II output in wildlife research see Ak</w:t>
      </w:r>
      <w:ins w:id="11" w:author="Donald Brown" w:date="2017-08-13T12:48:00Z">
        <w:r w:rsidR="001C090F">
          <w:rPr>
            <w:bCs/>
            <w:noProof/>
          </w:rPr>
          <w:t>ç</w:t>
        </w:r>
      </w:ins>
      <w:del w:id="12" w:author="Donald Brown" w:date="2017-08-13T12:48:00Z">
        <w:r w:rsidR="004477B6" w:rsidRPr="004477B6" w:rsidDel="001C090F">
          <w:delText>c</w:delText>
        </w:r>
      </w:del>
      <w:r w:rsidR="004477B6" w:rsidRPr="004477B6">
        <w:t>akaya et al. (2004), Ak</w:t>
      </w:r>
      <w:ins w:id="13" w:author="Donald Brown" w:date="2017-08-13T12:48:00Z">
        <w:r w:rsidR="001C090F">
          <w:rPr>
            <w:bCs/>
            <w:noProof/>
          </w:rPr>
          <w:t>ç</w:t>
        </w:r>
      </w:ins>
      <w:del w:id="14" w:author="Donald Brown" w:date="2017-08-13T12:48:00Z">
        <w:r w:rsidR="004477B6" w:rsidRPr="004477B6" w:rsidDel="001C090F">
          <w:delText>c</w:delText>
        </w:r>
      </w:del>
      <w:r w:rsidR="004477B6" w:rsidRPr="004477B6">
        <w:t>akaya et al. (200</w:t>
      </w:r>
      <w:r w:rsidR="00834336">
        <w:t xml:space="preserve">5), Scheller et al. (2011), </w:t>
      </w:r>
      <w:r w:rsidR="00C938CF">
        <w:t xml:space="preserve">Shifley et al. (2006), </w:t>
      </w:r>
      <w:r w:rsidR="004477B6" w:rsidRPr="004477B6">
        <w:t>Spencer et al. (2011)</w:t>
      </w:r>
      <w:r w:rsidR="00834336">
        <w:t>, and Zollner et al. (2005).</w:t>
      </w:r>
    </w:p>
    <w:p w14:paraId="121548F9" w14:textId="5F5B1D08" w:rsidR="004477B6" w:rsidRPr="004477B6" w:rsidRDefault="004477B6" w:rsidP="004477B6">
      <w:pPr>
        <w:pStyle w:val="textbody"/>
        <w:ind w:left="720"/>
      </w:pPr>
      <w:r w:rsidRPr="004477B6">
        <w:t xml:space="preserve">The </w:t>
      </w:r>
      <w:del w:id="15" w:author="Miranda, Brian R -FS" w:date="2017-08-11T10:09:00Z">
        <w:r w:rsidRPr="004477B6" w:rsidDel="007E1289">
          <w:rPr>
            <w:b/>
          </w:rPr>
          <w:delText xml:space="preserve">Wildlife </w:delText>
        </w:r>
      </w:del>
      <w:ins w:id="16" w:author="Miranda, Brian R -FS" w:date="2017-08-11T10:09:00Z">
        <w:r w:rsidR="007E1289">
          <w:rPr>
            <w:b/>
          </w:rPr>
          <w:t>Local</w:t>
        </w:r>
        <w:r w:rsidR="007E1289" w:rsidRPr="004477B6">
          <w:rPr>
            <w:b/>
          </w:rPr>
          <w:t xml:space="preserve"> </w:t>
        </w:r>
      </w:ins>
      <w:r w:rsidRPr="004477B6">
        <w:rPr>
          <w:b/>
        </w:rPr>
        <w:t>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w:t>
      </w:r>
      <w:bookmarkStart w:id="17" w:name="_GoBack"/>
      <w:bookmarkEnd w:id="17"/>
      <w:r w:rsidRPr="004477B6">
        <w:t>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14:paraId="559D451C" w14:textId="77777777"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14:paraId="0D71160C" w14:textId="77777777" w:rsidR="00BD08FB" w:rsidRDefault="00BD08FB" w:rsidP="00CB175C">
      <w:pPr>
        <w:pStyle w:val="Heading2"/>
        <w:spacing w:after="120"/>
      </w:pPr>
      <w:bookmarkStart w:id="18" w:name="_Toc375053008"/>
      <w:bookmarkStart w:id="19" w:name="_Ref490058537"/>
      <w:bookmarkStart w:id="20" w:name="_Toc136162627"/>
      <w:r>
        <w:t>Reclassification</w:t>
      </w:r>
      <w:bookmarkEnd w:id="18"/>
      <w:bookmarkEnd w:id="19"/>
    </w:p>
    <w:p w14:paraId="466779CA" w14:textId="6F880B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ins w:id="21" w:author="Miranda, Brian R -FS" w:date="2017-08-11T08:58:00Z">
        <w:r w:rsidR="002A0DB4">
          <w:rPr>
            <w:i/>
          </w:rPr>
          <w:t xml:space="preserve"> (</w:t>
        </w:r>
        <w:r w:rsidR="002A0DB4" w:rsidRPr="002A0DB4">
          <w:rPr>
            <w:i/>
          </w:rPr>
          <w:t>http://www.landis-ii.org/extensions/age-reclassification-output</w:t>
        </w:r>
        <w:r w:rsidR="002A0DB4">
          <w:rPr>
            <w:i/>
          </w:rPr>
          <w:t>)</w:t>
        </w:r>
      </w:ins>
      <w:r>
        <w:t xml:space="preserve"> and </w:t>
      </w:r>
      <w:ins w:id="22" w:author="Miranda, Brian R -FS" w:date="2017-08-11T08:57:00Z">
        <w:r w:rsidR="002A0DB4" w:rsidRPr="00BA5D13">
          <w:rPr>
            <w:i/>
          </w:rPr>
          <w:t xml:space="preserve">Output </w:t>
        </w:r>
      </w:ins>
      <w:r w:rsidRPr="00BA5D13">
        <w:rPr>
          <w:i/>
        </w:rPr>
        <w:t>Biomass Reclass</w:t>
      </w:r>
      <w:r w:rsidR="00BA5D13" w:rsidRPr="00BA5D13">
        <w:rPr>
          <w:i/>
        </w:rPr>
        <w:t>ification</w:t>
      </w:r>
      <w:ins w:id="23" w:author="Miranda, Brian R -FS" w:date="2017-08-11T08:59:00Z">
        <w:r w:rsidR="002A0DB4">
          <w:rPr>
            <w:i/>
          </w:rPr>
          <w:t xml:space="preserve"> (</w:t>
        </w:r>
        <w:r w:rsidR="002A0DB4" w:rsidRPr="002A0DB4">
          <w:rPr>
            <w:i/>
          </w:rPr>
          <w:t>http://www.landis-ii.org/extensions/biomass-reclassification-output</w:t>
        </w:r>
        <w:r w:rsidR="002A0DB4">
          <w:rPr>
            <w:i/>
          </w:rPr>
          <w:t>)</w:t>
        </w:r>
      </w:ins>
      <w:r w:rsidRPr="00BA5D13">
        <w:rPr>
          <w:i/>
        </w:rPr>
        <w:t xml:space="preserve"> </w:t>
      </w:r>
      <w:del w:id="24" w:author="Miranda, Brian R -FS" w:date="2017-08-11T08:57:00Z">
        <w:r w:rsidRPr="00BA5D13" w:rsidDel="002A0DB4">
          <w:rPr>
            <w:i/>
          </w:rPr>
          <w:delText>Output</w:delText>
        </w:r>
        <w:r w:rsidDel="002A0DB4">
          <w:delText xml:space="preserve"> </w:delText>
        </w:r>
      </w:del>
      <w:r>
        <w:t>extensions.</w:t>
      </w:r>
    </w:p>
    <w:p w14:paraId="0AB81367" w14:textId="77777777" w:rsidR="00BA5D13" w:rsidRDefault="00BA5D13" w:rsidP="00BA5D13">
      <w:pPr>
        <w:pStyle w:val="Heading3"/>
      </w:pPr>
      <w:bookmarkStart w:id="25" w:name="_Toc375053009"/>
      <w:r>
        <w:lastRenderedPageBreak/>
        <w:t>Age Reclassification</w:t>
      </w:r>
      <w:bookmarkEnd w:id="25"/>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r w:rsidRPr="00917AF2">
        <w:rPr>
          <w:i/>
          <w:iCs/>
        </w:rPr>
        <w:t>D</w:t>
      </w:r>
      <w:r w:rsidRPr="00917AF2">
        <w:rPr>
          <w:i/>
          <w:iCs/>
          <w:vertAlign w:val="subscript"/>
        </w:rPr>
        <w:t>Species</w:t>
      </w:r>
      <w:r>
        <w:rPr>
          <w:i/>
          <w:iCs/>
        </w:rPr>
        <w:t xml:space="preserve"> = </w:t>
      </w:r>
      <w:r w:rsidRPr="00917AF2">
        <w:rPr>
          <w:i/>
          <w:iCs/>
        </w:rPr>
        <w:t>MaximumAge</w:t>
      </w:r>
      <w:r w:rsidRPr="00917AF2">
        <w:rPr>
          <w:i/>
          <w:iCs/>
          <w:vertAlign w:val="subscript"/>
        </w:rPr>
        <w:t>Species</w:t>
      </w:r>
      <w:r w:rsidRPr="00917AF2">
        <w:rPr>
          <w:i/>
          <w:iCs/>
        </w:rPr>
        <w:t xml:space="preserve"> </w:t>
      </w:r>
      <w:r w:rsidRPr="00917AF2">
        <w:t xml:space="preserve">/ </w:t>
      </w:r>
      <w:r w:rsidRPr="00917AF2">
        <w:rPr>
          <w:i/>
          <w:iCs/>
        </w:rPr>
        <w:t>Longevity</w:t>
      </w:r>
      <w:r w:rsidRPr="00917AF2">
        <w:rPr>
          <w:i/>
          <w:iCs/>
          <w:vertAlign w:val="subscript"/>
        </w:rPr>
        <w:t>Species</w:t>
      </w:r>
      <w:r w:rsidRPr="00917AF2">
        <w:rPr>
          <w:i/>
          <w:iCs/>
        </w:rPr>
        <w:t xml:space="preserve"> </w:t>
      </w:r>
      <w:r w:rsidRPr="00917AF2">
        <w:rPr>
          <w:rFonts w:asciiTheme="minorHAnsi" w:hAnsiTheme="minorHAnsi"/>
          <w:i/>
          <w:iCs/>
        </w:rPr>
        <w:t xml:space="preserve"> </w:t>
      </w:r>
      <w:r w:rsidRPr="00917AF2">
        <w:rPr>
          <w:rFonts w:asciiTheme="minorHAnsi" w:hAnsiTheme="minorHAnsi"/>
        </w:rPr>
        <w:t>x</w:t>
      </w:r>
      <w:r w:rsidRPr="00917AF2">
        <w:t xml:space="preserve"> </w:t>
      </w:r>
      <w:r w:rsidRPr="00B42962">
        <w:rPr>
          <w:i/>
        </w:rPr>
        <w:t>Re</w:t>
      </w:r>
      <w:r w:rsidRPr="00917AF2">
        <w:rPr>
          <w:i/>
          <w:iCs/>
        </w:rPr>
        <w:t>classCoefficient</w:t>
      </w:r>
      <w:r w:rsidRPr="00917AF2">
        <w:rPr>
          <w:i/>
          <w:iCs/>
          <w:vertAlign w:val="subscript"/>
        </w:rPr>
        <w:t>Species</w:t>
      </w:r>
    </w:p>
    <w:p w14:paraId="23767F2D" w14:textId="77777777" w:rsidR="00917AF2" w:rsidRPr="00917AF2" w:rsidRDefault="00917AF2" w:rsidP="00917AF2">
      <w:pPr>
        <w:pStyle w:val="textbody"/>
      </w:pPr>
    </w:p>
    <w:p w14:paraId="13F9A9CE" w14:textId="77777777" w:rsidR="00917AF2" w:rsidRPr="00917AF2" w:rsidRDefault="00917AF2" w:rsidP="00917AF2">
      <w:pPr>
        <w:pStyle w:val="textbody"/>
      </w:pPr>
      <w:r w:rsidRPr="00917AF2">
        <w:t xml:space="preserve">Maximum age is the oldest cohort for that species for that site.  The reclass coefficient is a user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26" w:name="_Toc375053010"/>
      <w:r>
        <w:t>Biomass Reclassification</w:t>
      </w:r>
      <w:bookmarkEnd w:id="26"/>
    </w:p>
    <w:p w14:paraId="7D3F4809" w14:textId="5138C2A9"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ins w:id="27" w:author="Miranda, Brian R -FS" w:date="2017-08-09T16:15:00Z">
        <w:r w:rsidR="00FF1ADF">
          <w:t xml:space="preserve">single </w:t>
        </w:r>
      </w:ins>
      <w:r w:rsidRPr="006B7085">
        <w:t>forest type defined by the User. A dominance value is calculated for each species</w:t>
      </w:r>
      <w:del w:id="28" w:author="Miranda, Brian R -FS" w:date="2017-08-09T16:27:00Z">
        <w:r w:rsidRPr="006B7085" w:rsidDel="00FF1ADF">
          <w:delText>. The</w:delText>
        </w:r>
        <w:r w:rsidDel="00FF1ADF">
          <w:delText xml:space="preserve"> </w:delText>
        </w:r>
        <w:r w:rsidRPr="006B7085" w:rsidDel="00FF1ADF">
          <w:delText>dominance value will be</w:delText>
        </w:r>
      </w:del>
      <w:ins w:id="29" w:author="Miranda, Brian R -FS" w:date="2017-08-09T16:27:00Z">
        <w:r w:rsidR="00FF1ADF">
          <w:t>,</w:t>
        </w:r>
      </w:ins>
      <w:r w:rsidRPr="006B7085">
        <w:t xml:space="preserve"> equal to the total biomass (B) (Mg/ha) for the</w:t>
      </w:r>
      <w:r>
        <w:t xml:space="preserve"> </w:t>
      </w:r>
      <w:r w:rsidRPr="006B7085">
        <w:t>species</w:t>
      </w:r>
      <w:ins w:id="30" w:author="Miranda, Brian R -FS" w:date="2017-08-11T09:02:00Z">
        <w:r w:rsidR="002A0DB4">
          <w:t xml:space="preserve"> on the site</w:t>
        </w:r>
      </w:ins>
      <w:ins w:id="31" w:author="Miranda, Brian R -FS" w:date="2017-08-09T16:27:00Z">
        <w:r w:rsidR="00FF1ADF">
          <w:t>.</w:t>
        </w:r>
      </w:ins>
      <w:r w:rsidRPr="006B7085">
        <w:t xml:space="preserve"> </w:t>
      </w:r>
      <w:del w:id="32" w:author="Miranda, Brian R -FS" w:date="2017-08-09T16:27:00Z">
        <w:r w:rsidRPr="006B7085" w:rsidDel="00FF1ADF">
          <w:delText>or [B * -1], as determined by the User.</w:delText>
        </w:r>
        <w:r w:rsidDel="00FF1ADF">
          <w:delText xml:space="preserve"> </w:delText>
        </w:r>
      </w:del>
    </w:p>
    <w:p w14:paraId="7FBB7C4C" w14:textId="13C2F150" w:rsidR="00917AF2" w:rsidRDefault="006B7085" w:rsidP="006B7085">
      <w:pPr>
        <w:pStyle w:val="textbody"/>
      </w:pPr>
      <w:r w:rsidRPr="006B7085">
        <w:t xml:space="preserve">Each forest type has an associated group of species. </w:t>
      </w:r>
      <w:ins w:id="33" w:author="Miranda, Brian R -FS" w:date="2017-08-09T16:28:00Z">
        <w:r w:rsidR="00FF1ADF">
          <w:t xml:space="preserve">On each site, </w:t>
        </w:r>
      </w:ins>
      <w:del w:id="34" w:author="Miranda, Brian R -FS" w:date="2017-08-09T16:28:00Z">
        <w:r w:rsidRPr="006B7085" w:rsidDel="00FF1ADF">
          <w:delText>T</w:delText>
        </w:r>
      </w:del>
      <w:ins w:id="35" w:author="Miranda, Brian R -FS" w:date="2017-08-09T16:28:00Z">
        <w:r w:rsidR="00FF1ADF">
          <w:t>t</w:t>
        </w:r>
      </w:ins>
      <w:r w:rsidRPr="006B7085">
        <w:t>he species</w:t>
      </w:r>
      <w:r>
        <w:t xml:space="preserve"> </w:t>
      </w:r>
      <w:r w:rsidRPr="006B7085">
        <w:t>dominance values are summed for each forest type to which they are</w:t>
      </w:r>
      <w:r>
        <w:t xml:space="preserve"> </w:t>
      </w:r>
      <w:r w:rsidRPr="006B7085">
        <w:t xml:space="preserve">assigned. </w:t>
      </w:r>
      <w:ins w:id="36" w:author="Miranda, Brian R -FS" w:date="2017-08-09T16:29:00Z">
        <w:r w:rsidR="00FF1ADF">
          <w:t xml:space="preserve">When determined by the User, </w:t>
        </w:r>
      </w:ins>
      <w:del w:id="37" w:author="Miranda, Brian R -FS" w:date="2017-08-09T16:29:00Z">
        <w:r w:rsidRPr="006B7085" w:rsidDel="00FF1ADF">
          <w:delText xml:space="preserve">Some </w:delText>
        </w:r>
      </w:del>
      <w:r w:rsidRPr="006B7085">
        <w:t xml:space="preserve">species </w:t>
      </w:r>
      <w:ins w:id="38" w:author="Miranda, Brian R -FS" w:date="2017-08-09T16:29:00Z">
        <w:r w:rsidR="00FF1ADF">
          <w:t xml:space="preserve">values </w:t>
        </w:r>
      </w:ins>
      <w:r w:rsidRPr="006B7085">
        <w:t xml:space="preserve">may </w:t>
      </w:r>
      <w:del w:id="39" w:author="Miranda, Brian R -FS" w:date="2017-08-09T16:29:00Z">
        <w:r w:rsidRPr="006B7085" w:rsidDel="00FF1ADF">
          <w:delText>have a negative dominance</w:delText>
        </w:r>
      </w:del>
      <w:ins w:id="40" w:author="Miranda, Brian R -FS" w:date="2017-08-09T16:29:00Z">
        <w:r w:rsidR="00FF1ADF">
          <w:t>be subtracted</w:t>
        </w:r>
      </w:ins>
      <w:r w:rsidRPr="006B7085">
        <w:t xml:space="preserve"> for a given</w:t>
      </w:r>
      <w:r>
        <w:t xml:space="preserve"> </w:t>
      </w:r>
      <w:r w:rsidRPr="006B7085">
        <w:t xml:space="preserve">forest type, </w:t>
      </w:r>
      <w:ins w:id="41" w:author="Miranda, Brian R -FS" w:date="2017-08-09T16:30:00Z">
        <w:r w:rsidR="00FF1ADF">
          <w:t xml:space="preserve">in cases where the </w:t>
        </w:r>
      </w:ins>
      <w:ins w:id="42" w:author="Miranda, Brian R -FS" w:date="2017-08-11T08:55:00Z">
        <w:r w:rsidR="002A0DB4">
          <w:t xml:space="preserve">absence of the </w:t>
        </w:r>
      </w:ins>
      <w:ins w:id="43" w:author="Miranda, Brian R -FS" w:date="2017-08-09T16:30:00Z">
        <w:r w:rsidR="00FF1ADF">
          <w:t xml:space="preserve">species </w:t>
        </w:r>
      </w:ins>
      <w:ins w:id="44" w:author="Miranda, Brian R -FS" w:date="2017-08-11T08:55:00Z">
        <w:r w:rsidR="002A0DB4">
          <w:t>is indicative of</w:t>
        </w:r>
      </w:ins>
      <w:ins w:id="45" w:author="Miranda, Brian R -FS" w:date="2017-08-09T16:30:00Z">
        <w:r w:rsidR="00FF1ADF">
          <w:t xml:space="preserve"> the forest type</w:t>
        </w:r>
      </w:ins>
      <w:del w:id="46" w:author="Miranda, Brian R -FS" w:date="2017-08-09T16:30:00Z">
        <w:r w:rsidRPr="006B7085" w:rsidDel="00FF1ADF">
          <w:delText>as determined by the User</w:delText>
        </w:r>
      </w:del>
      <w:r w:rsidRPr="006B7085">
        <w:t>. A site is assigned to (given the</w:t>
      </w:r>
      <w:r>
        <w:t xml:space="preserve"> </w:t>
      </w:r>
      <w:r w:rsidRPr="006B7085">
        <w:t>value of) the forest type with the highest total dominance value.</w:t>
      </w:r>
    </w:p>
    <w:p w14:paraId="569C79B3" w14:textId="77777777"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14:paraId="4BF5BF3D" w14:textId="77777777" w:rsidR="00CB3456" w:rsidRDefault="00834336" w:rsidP="00CB175C">
      <w:pPr>
        <w:pStyle w:val="Heading2"/>
        <w:spacing w:after="120"/>
      </w:pPr>
      <w:bookmarkStart w:id="47" w:name="_Toc375053011"/>
      <w:r>
        <w:t>Disturbance</w:t>
      </w:r>
      <w:r w:rsidR="00CB3456">
        <w:t xml:space="preserve"> Weighting</w:t>
      </w:r>
      <w:bookmarkEnd w:id="47"/>
    </w:p>
    <w:p w14:paraId="2DB660A0" w14:textId="77777777"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14:paraId="48A5AF51" w14:textId="77777777" w:rsidR="00F67AED" w:rsidRDefault="00F67AED" w:rsidP="00F67AED">
      <w:pPr>
        <w:pStyle w:val="Heading3"/>
      </w:pPr>
      <w:r>
        <w:lastRenderedPageBreak/>
        <w:t>Fire Severity Weighting</w:t>
      </w:r>
    </w:p>
    <w:p w14:paraId="1743A46C" w14:textId="77777777" w:rsidR="00BD3F7F" w:rsidRPr="00BD3F7F" w:rsidRDefault="00BD3F7F" w:rsidP="00BD3F7F">
      <w:pPr>
        <w:pStyle w:val="textbody"/>
      </w:pPr>
      <w:r w:rsidRPr="00CB3456">
        <w:t>Severity of fire often affects wildlife habitat suitability (e.g., Smucker et al. 2005, Hutto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14:paraId="19078F97" w14:textId="77777777" w:rsidR="00F67AED" w:rsidRPr="00F67AED" w:rsidRDefault="00F67AED" w:rsidP="00BD3F7F">
      <w:pPr>
        <w:pStyle w:val="Heading3"/>
      </w:pPr>
      <w:r>
        <w:t xml:space="preserve">Harvest </w:t>
      </w:r>
      <w:r w:rsidR="002D22D6">
        <w:t xml:space="preserve">Prescription </w:t>
      </w:r>
      <w:r>
        <w:t>Weighting</w:t>
      </w:r>
    </w:p>
    <w:p w14:paraId="521C4ADA" w14:textId="77777777"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r w:rsidR="00C938CF">
        <w:t>Marzluff et al. 2002, Zollner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14:paraId="22707379" w14:textId="77777777" w:rsidR="00CB3456" w:rsidRDefault="00CB3456" w:rsidP="00CB175C">
      <w:pPr>
        <w:pStyle w:val="Heading2"/>
        <w:spacing w:after="120"/>
      </w:pPr>
      <w:bookmarkStart w:id="48" w:name="_Toc375053012"/>
      <w:r>
        <w:t>Post-Processing</w:t>
      </w:r>
      <w:bookmarkEnd w:id="48"/>
    </w:p>
    <w:p w14:paraId="4F0AC079" w14:textId="77777777"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14:paraId="6A86C1CA" w14:textId="77777777" w:rsidR="00CB3456" w:rsidRDefault="00CB3456" w:rsidP="00CB3456">
      <w:pPr>
        <w:pStyle w:val="textbody"/>
      </w:pPr>
      <w:r>
        <w:lastRenderedPageBreak/>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77777777"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14:paraId="5FA601C4" w14:textId="77777777" w:rsidR="00CB175C" w:rsidRDefault="00CB175C" w:rsidP="00CB175C">
      <w:pPr>
        <w:pStyle w:val="Heading2"/>
        <w:spacing w:after="120"/>
      </w:pPr>
      <w:bookmarkStart w:id="49" w:name="_Toc375053013"/>
      <w:r>
        <w:t>Major Versions</w:t>
      </w:r>
      <w:bookmarkEnd w:id="49"/>
    </w:p>
    <w:p w14:paraId="7E9E94E1" w14:textId="77777777" w:rsidR="00CB175C" w:rsidRDefault="004477B6" w:rsidP="00CB175C">
      <w:pPr>
        <w:pStyle w:val="Heading3"/>
      </w:pPr>
      <w:bookmarkStart w:id="50" w:name="_Toc375053014"/>
      <w:r>
        <w:t>Version 1</w:t>
      </w:r>
      <w:r w:rsidR="00CB175C">
        <w:t>.0</w:t>
      </w:r>
      <w:bookmarkEnd w:id="50"/>
    </w:p>
    <w:p w14:paraId="24C267A3" w14:textId="77777777"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w:t>
      </w:r>
      <w:ins w:id="51" w:author="Miranda, Brian R -FS" w:date="2017-08-09T16:15:00Z">
        <w:r w:rsidR="00FF1ADF">
          <w:t>2</w:t>
        </w:r>
      </w:ins>
      <w:del w:id="52" w:author="Miranda, Brian R -FS" w:date="2017-08-09T16:15:00Z">
        <w:r w:rsidR="00CB175C" w:rsidDel="00FF1ADF">
          <w:delText>0</w:delText>
        </w:r>
      </w:del>
      <w:r w:rsidR="00CB175C">
        <w:t>.</w:t>
      </w:r>
    </w:p>
    <w:p w14:paraId="510EA145" w14:textId="77777777" w:rsidR="00CB175C" w:rsidRDefault="00CB175C">
      <w:pPr>
        <w:pStyle w:val="Heading2"/>
        <w:spacing w:after="120"/>
      </w:pPr>
      <w:bookmarkStart w:id="53" w:name="_Toc375053015"/>
      <w:r>
        <w:t>Minor Versions</w:t>
      </w:r>
      <w:bookmarkEnd w:id="53"/>
    </w:p>
    <w:p w14:paraId="394DB1BA" w14:textId="77777777" w:rsidR="008401C8" w:rsidRDefault="008401C8">
      <w:pPr>
        <w:pStyle w:val="Heading2"/>
        <w:spacing w:after="120"/>
      </w:pPr>
      <w:bookmarkStart w:id="54" w:name="_Toc375053016"/>
      <w:r>
        <w:t>References</w:t>
      </w:r>
      <w:bookmarkEnd w:id="20"/>
      <w:bookmarkEnd w:id="54"/>
    </w:p>
    <w:p w14:paraId="74A8085B" w14:textId="517C3C95" w:rsidR="00D97589" w:rsidRDefault="00D97589" w:rsidP="00D97589">
      <w:pPr>
        <w:pStyle w:val="reference"/>
      </w:pPr>
      <w:r>
        <w:t>Ak</w:t>
      </w:r>
      <w:ins w:id="55" w:author="Donald Brown" w:date="2017-08-13T12:44:00Z">
        <w:r w:rsidR="001C090F">
          <w:rPr>
            <w:bCs/>
            <w:noProof/>
          </w:rPr>
          <w:t>ç</w:t>
        </w:r>
      </w:ins>
      <w:del w:id="56" w:author="Donald Brown" w:date="2017-08-13T12:44:00Z">
        <w:r w:rsidDel="001C090F">
          <w:delText>c</w:delText>
        </w:r>
      </w:del>
      <w:r>
        <w:t>akaya, H.R., J. Franklin, A.D. Syphard, and J.R. Stephenson. 2005. Viability of Bell’s sage sparrow (</w:t>
      </w:r>
      <w:r w:rsidRPr="00D97589">
        <w:rPr>
          <w:i/>
        </w:rPr>
        <w:t>Amphispiza belli</w:t>
      </w:r>
      <w:r>
        <w:t xml:space="preserve"> ssp. </w:t>
      </w:r>
      <w:r w:rsidRPr="00D97589">
        <w:rPr>
          <w:i/>
        </w:rPr>
        <w:t>belli</w:t>
      </w:r>
      <w:r>
        <w:t>): altered fire regimes. Ecological Applications 15:521-531.</w:t>
      </w:r>
    </w:p>
    <w:p w14:paraId="6D557874" w14:textId="1BFC5A4B" w:rsidR="00D97589" w:rsidRDefault="00D97589" w:rsidP="00D97589">
      <w:pPr>
        <w:pStyle w:val="reference"/>
      </w:pPr>
      <w:r>
        <w:t>Ak</w:t>
      </w:r>
      <w:ins w:id="57" w:author="Donald Brown" w:date="2017-08-13T12:44:00Z">
        <w:r w:rsidR="001C090F">
          <w:rPr>
            <w:bCs/>
            <w:noProof/>
          </w:rPr>
          <w:t>ç</w:t>
        </w:r>
      </w:ins>
      <w:del w:id="58" w:author="Donald Brown" w:date="2017-08-13T12:44:00Z">
        <w:r w:rsidDel="001C090F">
          <w:delText>c</w:delText>
        </w:r>
      </w:del>
      <w:r>
        <w:t>akaya, H.R., V.C. Radeloff, D.J. Mladenoff, and H.S. He. 2004. Integrating landscape and metapopulation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r>
        <w:t>Hutto, R.L. 2008. The ecological importance of severe wildfires: some like it hot. Ecological Applications 18:1827-1834.</w:t>
      </w:r>
    </w:p>
    <w:p w14:paraId="7E0E88E2" w14:textId="77777777" w:rsidR="00C938CF" w:rsidRDefault="00C938CF" w:rsidP="00D97589">
      <w:pPr>
        <w:pStyle w:val="reference"/>
      </w:pPr>
      <w:r>
        <w:t>Marzluff, J.M., Millspaugh, J.J., Ceder, K.R., Oliver, C.D., Withey, J., McCarter, J.B., Mason, C.L., Comnick, J. 2002. Modeling changes in wildlife habitat and timber revenues in response to forest management. Forest Science 48:191-202.</w:t>
      </w:r>
    </w:p>
    <w:p w14:paraId="0EA64CC0" w14:textId="77777777" w:rsidR="00D97589" w:rsidRDefault="00D97589" w:rsidP="00D97589">
      <w:pPr>
        <w:pStyle w:val="reference"/>
      </w:pPr>
      <w:r>
        <w:t>Mladenoff, D.J. 2004. LANDIS and forest landscape models. Ecological Modelling 180:7-19.</w:t>
      </w:r>
    </w:p>
    <w:p w14:paraId="1CDB24F7" w14:textId="77777777" w:rsidR="00D97589" w:rsidRDefault="00D97589" w:rsidP="00D97589">
      <w:pPr>
        <w:pStyle w:val="reference"/>
      </w:pPr>
      <w:r>
        <w:lastRenderedPageBreak/>
        <w:t>Scheller, R.M., J.B. Domingo, B.R. Sturtevant, J.S. Williams, A. Rudy, E.J. Gustafson, and D.J. Mladenoff.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r>
        <w:t>Scheller, R.M., W.D. Spencer, H. Rustigian-Romsos, A.D. Syphard, B.C. Ward, and J.R. Strittholt.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r>
        <w:t>Shifley, S.R., Thompson, F.R., Dijak, W.D., Larson, M.A., Millspaugh,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Smucker, K.M., R.L. Hutto,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Spencer, W., H. Rustigian-Romsos, J. Strittholt, R. Scheller, W. Zielinski, and R. Truex. 2011. Using occupancy and population models to assess habitat conservation opportunities for an isolated carnivore population. Biological Conservation 144:788-803.</w:t>
      </w:r>
    </w:p>
    <w:p w14:paraId="03141622" w14:textId="60BA97CE" w:rsidR="00D50896" w:rsidRDefault="00D50896" w:rsidP="00B76E5B">
      <w:pPr>
        <w:pStyle w:val="reference"/>
      </w:pPr>
      <w:r>
        <w:t xml:space="preserve">Sturtevant, B.R., </w:t>
      </w:r>
      <w:ins w:id="59" w:author="Donald Brown" w:date="2017-08-13T12:45:00Z">
        <w:r w:rsidR="001C090F">
          <w:t xml:space="preserve">R.M. </w:t>
        </w:r>
      </w:ins>
      <w:r>
        <w:t>Scheller</w:t>
      </w:r>
      <w:del w:id="60" w:author="Donald Brown" w:date="2017-08-13T12:45:00Z">
        <w:r w:rsidDel="001C090F">
          <w:delText>, R.M.</w:delText>
        </w:r>
      </w:del>
      <w:r>
        <w:t xml:space="preserve">, </w:t>
      </w:r>
      <w:ins w:id="61" w:author="Donald Brown" w:date="2017-08-13T12:45:00Z">
        <w:r w:rsidR="001C090F">
          <w:t xml:space="preserve">B.R. </w:t>
        </w:r>
      </w:ins>
      <w:r>
        <w:t>Miranda</w:t>
      </w:r>
      <w:del w:id="62" w:author="Donald Brown" w:date="2017-08-13T12:45:00Z">
        <w:r w:rsidDel="001C090F">
          <w:delText>, B.R.</w:delText>
        </w:r>
      </w:del>
      <w:r>
        <w:t xml:space="preserve">, </w:t>
      </w:r>
      <w:ins w:id="63" w:author="Donald Brown" w:date="2017-08-13T12:45:00Z">
        <w:r w:rsidR="001C090F">
          <w:t xml:space="preserve">D. </w:t>
        </w:r>
      </w:ins>
      <w:r>
        <w:t>Shinneman</w:t>
      </w:r>
      <w:del w:id="64" w:author="Donald Brown" w:date="2017-08-13T12:45:00Z">
        <w:r w:rsidDel="001C090F">
          <w:delText>, D.</w:delText>
        </w:r>
      </w:del>
      <w:r>
        <w:t xml:space="preserve">, </w:t>
      </w:r>
      <w:ins w:id="65" w:author="Donald Brown" w:date="2017-08-13T12:45:00Z">
        <w:r w:rsidR="001C090F">
          <w:t xml:space="preserve">and A. </w:t>
        </w:r>
      </w:ins>
      <w:r>
        <w:t>Syphard</w:t>
      </w:r>
      <w:del w:id="66" w:author="Donald Brown" w:date="2017-08-13T12:45:00Z">
        <w:r w:rsidDel="001C090F">
          <w:delText>, A</w:delText>
        </w:r>
      </w:del>
      <w:r>
        <w:t xml:space="preserve">. </w:t>
      </w:r>
      <w:del w:id="67" w:author="Donald Brown" w:date="2017-08-13T12:46:00Z">
        <w:r w:rsidDel="001C090F">
          <w:delText xml:space="preserve"> </w:delText>
        </w:r>
      </w:del>
      <w:r>
        <w:t>2009.</w:t>
      </w:r>
      <w:del w:id="68" w:author="Donald Brown" w:date="2017-08-13T12:46:00Z">
        <w:r w:rsidDel="001C090F">
          <w:delText xml:space="preserve"> </w:delText>
        </w:r>
      </w:del>
      <w:r>
        <w:t xml:space="preserve"> Simulating dynamic and mixed-severity fire regimes:  A process-based fire extension for </w:t>
      </w:r>
      <w:r w:rsidR="00834336">
        <w:t>LANDIS-II.  Environmental Management</w:t>
      </w:r>
      <w:r w:rsidR="00C938CF">
        <w:t xml:space="preserve"> 220:</w:t>
      </w:r>
      <w:r>
        <w:t>3380-3393.</w:t>
      </w:r>
    </w:p>
    <w:p w14:paraId="34A1BB4B" w14:textId="4F52830E" w:rsidR="00834336" w:rsidRDefault="00834336" w:rsidP="00834336">
      <w:pPr>
        <w:pStyle w:val="reference"/>
      </w:pPr>
      <w:r>
        <w:t xml:space="preserve">Zollner, P.A., </w:t>
      </w:r>
      <w:ins w:id="69" w:author="Donald Brown" w:date="2017-08-13T12:46:00Z">
        <w:r w:rsidR="001C090F">
          <w:t xml:space="preserve">E.J. </w:t>
        </w:r>
      </w:ins>
      <w:r>
        <w:t>Gustafson</w:t>
      </w:r>
      <w:del w:id="70" w:author="Donald Brown" w:date="2017-08-13T12:46:00Z">
        <w:r w:rsidDel="001C090F">
          <w:delText>, E.J.</w:delText>
        </w:r>
      </w:del>
      <w:r>
        <w:t xml:space="preserve">, </w:t>
      </w:r>
      <w:ins w:id="71" w:author="Donald Brown" w:date="2017-08-13T12:46:00Z">
        <w:r w:rsidR="001C090F">
          <w:t xml:space="preserve">H.S. </w:t>
        </w:r>
      </w:ins>
      <w:r>
        <w:t>He</w:t>
      </w:r>
      <w:del w:id="72" w:author="Donald Brown" w:date="2017-08-13T12:46:00Z">
        <w:r w:rsidDel="001C090F">
          <w:delText>, H.S.</w:delText>
        </w:r>
      </w:del>
      <w:r>
        <w:t xml:space="preserve">, </w:t>
      </w:r>
      <w:ins w:id="73" w:author="Donald Brown" w:date="2017-08-13T12:46:00Z">
        <w:r w:rsidR="001C090F">
          <w:t xml:space="preserve">V.C. </w:t>
        </w:r>
      </w:ins>
      <w:r>
        <w:t>Radeloff</w:t>
      </w:r>
      <w:del w:id="74" w:author="Donald Brown" w:date="2017-08-13T12:46:00Z">
        <w:r w:rsidDel="001C090F">
          <w:delText>, V.C.</w:delText>
        </w:r>
      </w:del>
      <w:r>
        <w:t xml:space="preserve">, </w:t>
      </w:r>
      <w:ins w:id="75" w:author="Donald Brown" w:date="2017-08-13T12:46:00Z">
        <w:r w:rsidR="001C090F">
          <w:t xml:space="preserve">and D.J. </w:t>
        </w:r>
      </w:ins>
      <w:r>
        <w:t>Mladenoff</w:t>
      </w:r>
      <w:del w:id="76" w:author="Donald Brown" w:date="2017-08-13T12:46:00Z">
        <w:r w:rsidDel="001C090F">
          <w:delText>, D.J</w:delText>
        </w:r>
      </w:del>
      <w:r>
        <w:t xml:space="preserve">. </w:t>
      </w:r>
      <w:del w:id="77" w:author="Donald Brown" w:date="2017-08-13T12:46:00Z">
        <w:r w:rsidDel="001C090F">
          <w:delText xml:space="preserve"> </w:delText>
        </w:r>
      </w:del>
      <w:r>
        <w:t xml:space="preserve">2005. </w:t>
      </w:r>
      <w:del w:id="78" w:author="Donald Brown" w:date="2017-08-13T12:46:00Z">
        <w:r w:rsidDel="001C090F">
          <w:delText xml:space="preserve"> </w:delText>
        </w:r>
      </w:del>
      <w:r>
        <w:t>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79" w:name="_Toc136162628"/>
      <w:bookmarkStart w:id="80" w:name="_Toc375053017"/>
      <w:r>
        <w:t>Acknowledgments</w:t>
      </w:r>
      <w:bookmarkEnd w:id="79"/>
      <w:bookmarkEnd w:id="80"/>
    </w:p>
    <w:p w14:paraId="42AD608B" w14:textId="77777777"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Deahn Donner for an insightful conversation that sparked the development of this extension. </w:t>
      </w:r>
    </w:p>
    <w:p w14:paraId="105D7DB4" w14:textId="77777777" w:rsidR="008401C8" w:rsidRDefault="008401C8">
      <w:pPr>
        <w:pStyle w:val="textbody"/>
      </w:pPr>
    </w:p>
    <w:p w14:paraId="6DAC279F" w14:textId="77777777" w:rsidR="008401C8" w:rsidRDefault="008401C8">
      <w:pPr>
        <w:pStyle w:val="Heading1"/>
        <w:spacing w:after="120"/>
      </w:pPr>
      <w:bookmarkStart w:id="81" w:name="_Toc102232959"/>
      <w:bookmarkStart w:id="82" w:name="_Toc136162629"/>
      <w:bookmarkStart w:id="83" w:name="_Toc375053018"/>
      <w:r>
        <w:lastRenderedPageBreak/>
        <w:t>Parameter Input File</w:t>
      </w:r>
      <w:bookmarkEnd w:id="81"/>
      <w:bookmarkEnd w:id="82"/>
      <w:r w:rsidR="00751E3C">
        <w:t>s</w:t>
      </w:r>
      <w:bookmarkEnd w:id="83"/>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84" w:name="_Toc375053019"/>
      <w:bookmarkStart w:id="85" w:name="_Toc112235332"/>
      <w:bookmarkStart w:id="86" w:name="_Toc133386213"/>
      <w:bookmarkStart w:id="87" w:name="_Toc136162630"/>
      <w:r>
        <w:t>Main Parameter File</w:t>
      </w:r>
      <w:bookmarkEnd w:id="84"/>
    </w:p>
    <w:p w14:paraId="674238DD" w14:textId="77777777" w:rsidR="008401C8" w:rsidRDefault="008401C8" w:rsidP="00751E3C">
      <w:pPr>
        <w:pStyle w:val="Heading3"/>
      </w:pPr>
      <w:bookmarkStart w:id="88" w:name="_Toc375053020"/>
      <w:r>
        <w:t>LandisData</w:t>
      </w:r>
      <w:bookmarkEnd w:id="85"/>
      <w:bookmarkEnd w:id="86"/>
      <w:bookmarkEnd w:id="87"/>
      <w:bookmarkEnd w:id="88"/>
    </w:p>
    <w:p w14:paraId="728C52BE" w14:textId="7B24E4AC" w:rsidR="008401C8" w:rsidRDefault="008401C8">
      <w:pPr>
        <w:pStyle w:val="textbody"/>
      </w:pPr>
      <w:r>
        <w:t xml:space="preserve">This parameter’s value must be </w:t>
      </w:r>
      <w:r w:rsidR="0033438C">
        <w:rPr>
          <w:rFonts w:ascii="Courier New" w:hAnsi="Courier New" w:cs="Courier New"/>
          <w:sz w:val="20"/>
          <w:szCs w:val="20"/>
        </w:rPr>
        <w:t>"</w:t>
      </w:r>
      <w:del w:id="89" w:author="Miranda, Brian R -FS" w:date="2017-08-11T10:10:00Z">
        <w:r w:rsidR="00D97589" w:rsidDel="007E1289">
          <w:rPr>
            <w:rFonts w:ascii="Courier New" w:hAnsi="Courier New" w:cs="Courier New"/>
            <w:sz w:val="20"/>
            <w:szCs w:val="20"/>
          </w:rPr>
          <w:delText xml:space="preserve">Wildlife </w:delText>
        </w:r>
      </w:del>
      <w:ins w:id="90" w:author="Miranda, Brian R -FS" w:date="2017-08-11T10:10:00Z">
        <w:r w:rsidR="007E1289">
          <w:rPr>
            <w:rFonts w:ascii="Courier New" w:hAnsi="Courier New" w:cs="Courier New"/>
            <w:sz w:val="20"/>
            <w:szCs w:val="20"/>
          </w:rPr>
          <w:t xml:space="preserve">Local </w:t>
        </w:r>
      </w:ins>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28C0366E"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 xml:space="preserve">LandisData </w:t>
      </w:r>
      <w:r w:rsidRPr="00D97589">
        <w:rPr>
          <w:rFonts w:ascii="Courier New" w:hAnsi="Courier New" w:cs="Courier New"/>
          <w:sz w:val="20"/>
          <w:szCs w:val="20"/>
        </w:rPr>
        <w:tab/>
        <w:t>“</w:t>
      </w:r>
      <w:del w:id="91" w:author="Miranda, Brian R -FS" w:date="2017-08-11T10:10:00Z">
        <w:r w:rsidRPr="00D97589" w:rsidDel="007E1289">
          <w:rPr>
            <w:rFonts w:ascii="Courier New" w:hAnsi="Courier New" w:cs="Courier New"/>
            <w:sz w:val="20"/>
            <w:szCs w:val="20"/>
          </w:rPr>
          <w:delText xml:space="preserve">Wildlife </w:delText>
        </w:r>
      </w:del>
      <w:ins w:id="92" w:author="Miranda, Brian R -FS" w:date="2017-08-11T10:10:00Z">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ins>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93" w:name="_Toc112235333"/>
      <w:bookmarkStart w:id="94" w:name="_Toc133386214"/>
      <w:bookmarkStart w:id="95" w:name="_Toc136162631"/>
      <w:bookmarkStart w:id="96" w:name="_Toc375053021"/>
      <w:bookmarkStart w:id="97" w:name="_Ref490058345"/>
      <w:r>
        <w:t>Timestep</w:t>
      </w:r>
      <w:bookmarkEnd w:id="93"/>
      <w:bookmarkEnd w:id="94"/>
      <w:bookmarkEnd w:id="95"/>
      <w:bookmarkEnd w:id="96"/>
      <w:bookmarkEnd w:id="97"/>
    </w:p>
    <w:p w14:paraId="2F55A332" w14:textId="77777777" w:rsidR="00D97589" w:rsidRDefault="008401C8">
      <w:pPr>
        <w:pStyle w:val="textbody"/>
      </w:pPr>
      <w:r w:rsidRPr="00D97589">
        <w:t>This parameter is the extension’s timestep.</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Timestep</w:t>
      </w:r>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timestep should be equal to the shortest timestep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98" w:name="_Toc375053022"/>
      <w:r>
        <w:t>Output Timestep</w:t>
      </w:r>
      <w:bookmarkEnd w:id="98"/>
    </w:p>
    <w:p w14:paraId="47B78752" w14:textId="77777777" w:rsidR="008401C8" w:rsidRDefault="00D97589">
      <w:pPr>
        <w:pStyle w:val="textbody"/>
      </w:pPr>
      <w:r w:rsidRPr="00D97589">
        <w:t>The third parameter</w:t>
      </w:r>
      <w:r>
        <w:t xml:space="preserve"> (OutputTimestep)</w:t>
      </w:r>
      <w:r w:rsidRPr="00D97589">
        <w:t xml:space="preserve"> is the frequency of output generated from this extension in years.  The output timestep can be equal to or greater than the extension timestep.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OutputTimestep</w:t>
      </w:r>
      <w:r w:rsidRPr="00D97589">
        <w:rPr>
          <w:rFonts w:ascii="Courier New" w:hAnsi="Courier New" w:cs="Courier New"/>
          <w:sz w:val="20"/>
          <w:szCs w:val="20"/>
        </w:rPr>
        <w:tab/>
        <w:t>10</w:t>
      </w:r>
    </w:p>
    <w:p w14:paraId="35F77FC1" w14:textId="77777777" w:rsidR="008401C8" w:rsidRDefault="00D97589" w:rsidP="00751E3C">
      <w:pPr>
        <w:pStyle w:val="Heading3"/>
      </w:pPr>
      <w:bookmarkStart w:id="99" w:name="_Toc375053023"/>
      <w:bookmarkStart w:id="100" w:name="_Ref490058557"/>
      <w:r>
        <w:t>Map Names</w:t>
      </w:r>
      <w:bookmarkEnd w:id="99"/>
      <w:bookmarkEnd w:id="100"/>
    </w:p>
    <w:p w14:paraId="72ECE92D" w14:textId="77777777" w:rsidR="00D97589" w:rsidRDefault="00D97589" w:rsidP="00D97589">
      <w:pPr>
        <w:spacing w:after="120"/>
        <w:ind w:left="1123"/>
      </w:pPr>
      <w:bookmarkStart w:id="101" w:name="EcoTable"/>
      <w:bookmarkStart w:id="102" w:name="_Toc136162638"/>
      <w:bookmarkEnd w:id="101"/>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{timestep}</w:t>
      </w:r>
      <w:r>
        <w:t xml:space="preserve"> will be replaced with the output time step.  Other characters can be inserted as desired.  A meaningful file extension (e.g., .</w:t>
      </w:r>
      <w:r w:rsidR="00751E3C">
        <w:rPr>
          <w:rFonts w:ascii="Courier New" w:hAnsi="Courier New" w:cs="Courier New"/>
        </w:rPr>
        <w:t>img</w:t>
      </w:r>
      <w:r>
        <w:t>) should also be included.  For example:</w:t>
      </w:r>
    </w:p>
    <w:p w14:paraId="05BA49EE" w14:textId="77777777" w:rsidR="00D97589" w:rsidRPr="00751E3C" w:rsidRDefault="00D97589" w:rsidP="00D97589">
      <w:pPr>
        <w:pStyle w:val="textinputfile"/>
        <w:rPr>
          <w:sz w:val="18"/>
          <w:szCs w:val="18"/>
        </w:rPr>
      </w:pPr>
      <w:r w:rsidRPr="00751E3C">
        <w:rPr>
          <w:sz w:val="18"/>
          <w:szCs w:val="18"/>
        </w:rPr>
        <w:t>MapFileNames  output/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-name}-{timestep}.img</w:t>
      </w:r>
    </w:p>
    <w:p w14:paraId="56B2D633" w14:textId="77777777" w:rsidR="0064722B" w:rsidRDefault="00751E3C" w:rsidP="00751E3C">
      <w:pPr>
        <w:pStyle w:val="Heading3"/>
      </w:pPr>
      <w:bookmarkStart w:id="103" w:name="_Toc375053024"/>
      <w:bookmarkStart w:id="104" w:name="_Ref490058353"/>
      <w:r>
        <w:t>Suitability File Names</w:t>
      </w:r>
      <w:bookmarkEnd w:id="103"/>
      <w:bookmarkEnd w:id="104"/>
    </w:p>
    <w:p w14:paraId="25D038D9" w14:textId="77777777"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ins w:id="105" w:author="Miranda, Brian R -FS" w:date="2017-08-09T16:14:00Z">
        <w:r w:rsidR="00FF1ADF">
          <w:fldChar w:fldCharType="begin"/>
        </w:r>
        <w:r w:rsidR="00FF1ADF">
          <w:instrText xml:space="preserve"> REF _Ref490058572 \r \h </w:instrText>
        </w:r>
      </w:ins>
      <w:r w:rsidR="00FF1ADF">
        <w:fldChar w:fldCharType="separate"/>
      </w:r>
      <w:ins w:id="106" w:author="Miranda, Brian R -FS" w:date="2017-08-09T16:14:00Z">
        <w:r w:rsidR="00FF1ADF">
          <w:t>2.2</w:t>
        </w:r>
        <w:r w:rsidR="00FF1ADF">
          <w:fldChar w:fldCharType="end"/>
        </w:r>
      </w:ins>
      <w:del w:id="107" w:author="Miranda, Brian R -FS" w:date="2017-08-09T16:14:00Z">
        <w:r w:rsidR="009850BA" w:rsidDel="00FF1ADF">
          <w:delText>2</w:delText>
        </w:r>
        <w:r w:rsidDel="00FF1ADF">
          <w:delText>.</w:delText>
        </w:r>
        <w:r w:rsidR="009850BA" w:rsidDel="00FF1ADF">
          <w:delText>2</w:delText>
        </w:r>
      </w:del>
      <w:r>
        <w:t xml:space="preserve">) </w:t>
      </w:r>
      <w:r w:rsidRPr="00751E3C">
        <w:t xml:space="preserve">to be included.  The list of files </w:t>
      </w:r>
      <w:r>
        <w:t xml:space="preserve">must be preceded </w:t>
      </w:r>
      <w:r>
        <w:lastRenderedPageBreak/>
        <w:t xml:space="preserve">by the keyword </w:t>
      </w:r>
      <w:r w:rsidRPr="00751E3C">
        <w:rPr>
          <w:rFonts w:ascii="Courier New" w:hAnsi="Courier New" w:cs="Courier New"/>
        </w:rPr>
        <w:t>SuitabilityFiles</w:t>
      </w:r>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r>
        <w:rPr>
          <w:rFonts w:ascii="Courier New" w:hAnsi="Courier New" w:cs="Courier New"/>
          <w:sz w:val="20"/>
          <w:szCs w:val="20"/>
        </w:rPr>
        <w:t xml:space="preserve">SuitabilityFiles  </w:t>
      </w:r>
      <w:r w:rsidRPr="00CB3456">
        <w:rPr>
          <w:rFonts w:ascii="Courier New" w:hAnsi="Courier New" w:cs="Courier New"/>
          <w:sz w:val="20"/>
          <w:szCs w:val="20"/>
        </w:rPr>
        <w:t>ageclass_foresttype_example.txt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108" w:name="_Toc375053025"/>
      <w:bookmarkStart w:id="109" w:name="_Ref490058572"/>
      <w:bookmarkEnd w:id="102"/>
      <w:r>
        <w:t>Habitat Suitability Input Files</w:t>
      </w:r>
      <w:bookmarkEnd w:id="108"/>
      <w:bookmarkEnd w:id="109"/>
    </w:p>
    <w:p w14:paraId="6696976C" w14:textId="77777777" w:rsidR="008401C8" w:rsidRDefault="00BA5D13">
      <w:pPr>
        <w:pStyle w:val="textbody"/>
      </w:pPr>
      <w:r>
        <w:t>Each habitat suit</w:t>
      </w:r>
      <w:r w:rsidR="009850BA">
        <w:t>ability file must contain a suite of parameters defined below.  The suitability file can take one of three distinct forms depending on the SuitabilityType that is used.  Each file will contain a SuitabilityTable, which will be preceded by a ForestTypeTab</w:t>
      </w:r>
      <w:r w:rsidR="00A5308E">
        <w:t xml:space="preserve">le, </w:t>
      </w:r>
      <w:r w:rsidR="000510D0">
        <w:t xml:space="preserve">and a </w:t>
      </w:r>
      <w:r w:rsidR="001903DA">
        <w:t>DisturbanceTable</w:t>
      </w:r>
      <w:r w:rsidR="009850BA">
        <w:t>.  The structure of the SuitabilityTable will also vary depending on the SuitabilityType.</w:t>
      </w:r>
    </w:p>
    <w:p w14:paraId="3A3C062B" w14:textId="77777777" w:rsidR="008C3959" w:rsidRDefault="009850BA">
      <w:pPr>
        <w:pStyle w:val="Heading3"/>
        <w:spacing w:after="120"/>
      </w:pPr>
      <w:bookmarkStart w:id="110" w:name="_Toc375053026"/>
      <w:bookmarkStart w:id="111" w:name="_Toc136162639"/>
      <w:r>
        <w:t>LandisData</w:t>
      </w:r>
      <w:bookmarkEnd w:id="110"/>
    </w:p>
    <w:p w14:paraId="2BC563BC" w14:textId="77777777" w:rsidR="009850BA" w:rsidRDefault="009850BA" w:rsidP="009850BA">
      <w:pPr>
        <w:pStyle w:val="textbody"/>
      </w:pPr>
      <w:bookmarkStart w:id="112" w:name="_Ref272935754"/>
      <w:r>
        <w:t xml:space="preserve">This parameter’s value must be </w:t>
      </w:r>
      <w:r>
        <w:rPr>
          <w:rFonts w:ascii="Courier New" w:hAnsi="Courier New" w:cs="Courier New"/>
          <w:sz w:val="20"/>
          <w:szCs w:val="20"/>
        </w:rPr>
        <w:t>"HabitatSuitability</w:t>
      </w:r>
      <w:r w:rsidR="001903DA">
        <w:rPr>
          <w:rFonts w:ascii="Courier New" w:hAnsi="Courier New" w:cs="Courier New"/>
          <w:sz w:val="20"/>
          <w:szCs w:val="20"/>
        </w:rPr>
        <w:t>File</w:t>
      </w:r>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r>
        <w:rPr>
          <w:rFonts w:ascii="Courier New" w:hAnsi="Courier New" w:cs="Courier New"/>
          <w:sz w:val="20"/>
          <w:szCs w:val="20"/>
        </w:rPr>
        <w:t xml:space="preserve">LandisData </w:t>
      </w:r>
      <w:r>
        <w:rPr>
          <w:rFonts w:ascii="Courier New" w:hAnsi="Courier New" w:cs="Courier New"/>
          <w:sz w:val="20"/>
          <w:szCs w:val="20"/>
        </w:rPr>
        <w:tab/>
        <w:t>HabitatSuitability</w:t>
      </w:r>
      <w:r w:rsidR="001903DA">
        <w:rPr>
          <w:rFonts w:ascii="Courier New" w:hAnsi="Courier New" w:cs="Courier New"/>
          <w:sz w:val="20"/>
          <w:szCs w:val="20"/>
        </w:rPr>
        <w:t>File</w:t>
      </w:r>
    </w:p>
    <w:p w14:paraId="7FD3143A" w14:textId="77777777" w:rsidR="008401C8" w:rsidRDefault="009850BA">
      <w:pPr>
        <w:pStyle w:val="Heading3"/>
        <w:spacing w:after="120"/>
      </w:pPr>
      <w:bookmarkStart w:id="113" w:name="_Toc375053027"/>
      <w:bookmarkEnd w:id="111"/>
      <w:bookmarkEnd w:id="112"/>
      <w:r>
        <w:t>WildlifeName</w:t>
      </w:r>
      <w:bookmarkEnd w:id="113"/>
    </w:p>
    <w:p w14:paraId="5FBBF01A" w14:textId="77777777" w:rsidR="008401C8" w:rsidRDefault="00D964C9">
      <w:pPr>
        <w:pStyle w:val="textbody"/>
      </w:pPr>
      <w:r>
        <w:t>This parameter’s value will define the name of the output maps (see section</w:t>
      </w:r>
      <w:r w:rsidR="007E50F9">
        <w:t xml:space="preserve"> </w:t>
      </w:r>
      <w:ins w:id="114" w:author="Miranda, Brian R -FS" w:date="2017-08-09T16:13:00Z">
        <w:r w:rsidR="00FF1ADF">
          <w:fldChar w:fldCharType="begin"/>
        </w:r>
        <w:r w:rsidR="00FF1ADF">
          <w:instrText xml:space="preserve"> REF _Ref490058557 \r \h </w:instrText>
        </w:r>
      </w:ins>
      <w:r w:rsidR="00FF1ADF">
        <w:fldChar w:fldCharType="separate"/>
      </w:r>
      <w:ins w:id="115" w:author="Miranda, Brian R -FS" w:date="2017-08-09T16:13:00Z">
        <w:r w:rsidR="00FF1ADF">
          <w:t>2.1.4</w:t>
        </w:r>
        <w:r w:rsidR="00FF1ADF">
          <w:fldChar w:fldCharType="end"/>
        </w:r>
      </w:ins>
      <w:del w:id="116" w:author="Miranda, Brian R -FS" w:date="2017-08-09T16:13:00Z">
        <w:r w:rsidDel="00FF1ADF">
          <w:delText>2.1.4</w:delText>
        </w:r>
      </w:del>
      <w:r>
        <w:t>)</w:t>
      </w:r>
      <w:r w:rsidR="008C3959">
        <w:t>.</w:t>
      </w:r>
    </w:p>
    <w:p w14:paraId="47F6F92D" w14:textId="77777777" w:rsidR="00D964C9" w:rsidRPr="00D964C9" w:rsidRDefault="00D964C9">
      <w:pPr>
        <w:pStyle w:val="textbody"/>
        <w:rPr>
          <w:rFonts w:ascii="Courier New" w:hAnsi="Courier New" w:cs="Courier New"/>
          <w:sz w:val="20"/>
          <w:szCs w:val="20"/>
        </w:rPr>
      </w:pPr>
      <w:r>
        <w:tab/>
      </w:r>
      <w:r w:rsidRPr="00D964C9">
        <w:rPr>
          <w:rFonts w:ascii="Courier New" w:hAnsi="Courier New" w:cs="Courier New"/>
          <w:sz w:val="20"/>
          <w:szCs w:val="20"/>
        </w:rPr>
        <w:t>WildlifeName</w:t>
      </w:r>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117" w:name="_Toc375053028"/>
      <w:bookmarkStart w:id="118" w:name="_Ref75498758"/>
      <w:bookmarkStart w:id="119" w:name="_Ref75498752"/>
      <w:r>
        <w:t>SuitabilityType</w:t>
      </w:r>
      <w:bookmarkEnd w:id="117"/>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120" w:name="_Toc136162641"/>
      <w:r>
        <w:t xml:space="preserve"> specify </w:t>
      </w:r>
      <w:r w:rsidRPr="00D964C9">
        <w:t>which form the remainder of the file will take</w:t>
      </w:r>
      <w:r w:rsidR="008401C8" w:rsidRPr="00D964C9">
        <w:t>.</w:t>
      </w:r>
      <w:r w:rsidRPr="00D964C9">
        <w:t xml:space="preserve">  Options for this parameter are:  </w:t>
      </w:r>
      <w:r w:rsidRPr="00D964C9">
        <w:rPr>
          <w:rFonts w:ascii="Courier New" w:hAnsi="Courier New" w:cs="Courier New"/>
          <w:sz w:val="22"/>
        </w:rPr>
        <w:t>AgeClass_ForestType</w:t>
      </w:r>
      <w:r w:rsidRPr="00D964C9">
        <w:t xml:space="preserve">, </w:t>
      </w:r>
      <w:r w:rsidRPr="00D964C9">
        <w:rPr>
          <w:rFonts w:ascii="Courier New" w:hAnsi="Courier New" w:cs="Courier New"/>
          <w:sz w:val="22"/>
        </w:rPr>
        <w:t>AgeClass_TimeSince</w:t>
      </w:r>
      <w:r w:rsidR="00A5308E">
        <w:rPr>
          <w:rFonts w:ascii="Courier New" w:hAnsi="Courier New" w:cs="Courier New"/>
          <w:sz w:val="22"/>
        </w:rPr>
        <w:t>Disturbance</w:t>
      </w:r>
      <w:r w:rsidRPr="00D964C9">
        <w:t>, an</w:t>
      </w:r>
      <w:r w:rsidRPr="00D964C9">
        <w:rPr>
          <w:rFonts w:ascii="Courier New" w:hAnsi="Courier New" w:cs="Courier New"/>
        </w:rPr>
        <w:t xml:space="preserve">d </w:t>
      </w:r>
      <w:ins w:id="121" w:author="Miranda, Brian R -FS" w:date="2017-08-09T16:01:00Z">
        <w:r w:rsidR="00172473" w:rsidRPr="00172473">
          <w:rPr>
            <w:rFonts w:ascii="Courier New" w:hAnsi="Courier New" w:cs="Courier New"/>
            <w:sz w:val="22"/>
            <w:szCs w:val="22"/>
          </w:rPr>
          <w:t>Disturbed</w:t>
        </w:r>
      </w:ins>
      <w:r w:rsidRPr="00D964C9">
        <w:rPr>
          <w:rFonts w:ascii="Courier New" w:hAnsi="Courier New" w:cs="Courier New"/>
          <w:sz w:val="22"/>
        </w:rPr>
        <w:t>ForestType_TimeSince</w:t>
      </w:r>
      <w:r w:rsidR="00A5308E">
        <w:rPr>
          <w:rFonts w:ascii="Courier New" w:hAnsi="Courier New" w:cs="Courier New"/>
          <w:sz w:val="22"/>
        </w:rPr>
        <w:t>Disturbance</w:t>
      </w:r>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r w:rsidRPr="00D964C9">
        <w:rPr>
          <w:rFonts w:ascii="Courier New" w:hAnsi="Courier New" w:cs="Courier New"/>
          <w:sz w:val="20"/>
        </w:rPr>
        <w:t>SuitabilityType</w:t>
      </w:r>
      <w:r w:rsidRPr="00D964C9">
        <w:rPr>
          <w:rFonts w:ascii="Courier New" w:hAnsi="Courier New" w:cs="Courier New"/>
          <w:sz w:val="20"/>
        </w:rPr>
        <w:tab/>
        <w:t>AgeClass_ForestType</w:t>
      </w:r>
    </w:p>
    <w:p w14:paraId="0BC31502" w14:textId="77777777" w:rsidR="00694F26" w:rsidRDefault="00D964C9" w:rsidP="00D964C9">
      <w:pPr>
        <w:pStyle w:val="Heading3"/>
        <w:numPr>
          <w:ilvl w:val="3"/>
          <w:numId w:val="2"/>
        </w:numPr>
        <w:spacing w:after="120"/>
      </w:pPr>
      <w:bookmarkStart w:id="122" w:name="_Toc375053029"/>
      <w:r>
        <w:t>AgeClass_ForestType</w:t>
      </w:r>
      <w:bookmarkEnd w:id="122"/>
    </w:p>
    <w:p w14:paraId="5609973D" w14:textId="77777777" w:rsidR="00694F26" w:rsidRPr="00694F26" w:rsidRDefault="00D964C9" w:rsidP="00694F26">
      <w:pPr>
        <w:pStyle w:val="textbody"/>
      </w:pPr>
      <w:r w:rsidRPr="00D964C9">
        <w:t xml:space="preserve">Using ‘AgeClass_ForestType’ for the SuitabilityType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‘ReclassCoefficients’, </w:t>
      </w:r>
      <w:r>
        <w:t xml:space="preserve">‘ForestTypeTable’ and </w:t>
      </w:r>
      <w:r w:rsidRPr="00D964C9">
        <w:t>‘SuitabilityTable’ identify the start of each input type.</w:t>
      </w:r>
    </w:p>
    <w:p w14:paraId="48FBD644" w14:textId="77777777" w:rsidR="00B42962" w:rsidRDefault="00B42962" w:rsidP="00D964C9">
      <w:pPr>
        <w:pStyle w:val="Heading3"/>
        <w:numPr>
          <w:ilvl w:val="4"/>
          <w:numId w:val="2"/>
        </w:numPr>
        <w:spacing w:after="120"/>
      </w:pPr>
      <w:bookmarkStart w:id="123" w:name="_Toc375053030"/>
      <w:r>
        <w:lastRenderedPageBreak/>
        <w:t>ReclassCoefficients</w:t>
      </w:r>
      <w:bookmarkEnd w:id="123"/>
    </w:p>
    <w:p w14:paraId="0057BB6F" w14:textId="77777777" w:rsidR="00B42962" w:rsidRDefault="00B42962" w:rsidP="00B42962">
      <w:pPr>
        <w:pStyle w:val="textbody"/>
        <w:ind w:left="1530"/>
      </w:pPr>
      <w:r>
        <w:t>This table contains the reclass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124" w:name="_Toc375053031"/>
      <w:r>
        <w:t>Species Column</w:t>
      </w:r>
      <w:bookmarkEnd w:id="124"/>
    </w:p>
    <w:p w14:paraId="5E623E25" w14:textId="77777777" w:rsidR="00B42962" w:rsidRDefault="00B42962" w:rsidP="00B42962">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79F6F937" w14:textId="77777777" w:rsidR="00B42962" w:rsidRDefault="00B42962" w:rsidP="00B42962">
      <w:pPr>
        <w:pStyle w:val="Heading3"/>
        <w:numPr>
          <w:ilvl w:val="5"/>
          <w:numId w:val="2"/>
        </w:numPr>
        <w:spacing w:after="120"/>
      </w:pPr>
      <w:bookmarkStart w:id="125" w:name="_Toc375053032"/>
      <w:r>
        <w:t>Reclass Coefficient</w:t>
      </w:r>
      <w:bookmarkEnd w:id="125"/>
    </w:p>
    <w:p w14:paraId="12C3A2C7" w14:textId="77777777" w:rsidR="00B42962" w:rsidRDefault="00B42962" w:rsidP="00B42962">
      <w:pPr>
        <w:pStyle w:val="textbody"/>
        <w:ind w:left="1890"/>
      </w:pPr>
      <w:r>
        <w:t>This parameter is the reclass coefficient for the species. Value: 0 ≤ number ≤ 1.</w:t>
      </w:r>
    </w:p>
    <w:p w14:paraId="76486011" w14:textId="77777777" w:rsidR="00B42962" w:rsidRDefault="00B42962" w:rsidP="00B42962">
      <w:pPr>
        <w:pStyle w:val="Heading3"/>
        <w:numPr>
          <w:ilvl w:val="4"/>
          <w:numId w:val="2"/>
        </w:numPr>
        <w:spacing w:after="120"/>
      </w:pPr>
      <w:bookmarkStart w:id="126" w:name="_Toc375053033"/>
      <w:r>
        <w:t>ForestTypeTable</w:t>
      </w:r>
      <w:bookmarkEnd w:id="126"/>
    </w:p>
    <w:p w14:paraId="519A59B8" w14:textId="77777777" w:rsidR="00DE1E7E" w:rsidRDefault="00DE1E7E" w:rsidP="00B42962">
      <w:pPr>
        <w:pStyle w:val="textbody"/>
        <w:ind w:left="1530"/>
      </w:pPr>
      <w:r>
        <w:t xml:space="preserve">The ForestTypeTable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ins w:id="127" w:author="Miranda, Brian R -FS" w:date="2017-08-09T16:13:00Z">
        <w:r w:rsidR="00FF1ADF">
          <w:fldChar w:fldCharType="begin"/>
        </w:r>
        <w:r w:rsidR="00FF1ADF">
          <w:instrText xml:space="preserve"> REF _Ref490058537 \r \h </w:instrText>
        </w:r>
      </w:ins>
      <w:r w:rsidR="00FF1ADF">
        <w:fldChar w:fldCharType="separate"/>
      </w:r>
      <w:ins w:id="128" w:author="Miranda, Brian R -FS" w:date="2017-08-09T16:13:00Z">
        <w:r w:rsidR="00FF1ADF">
          <w:t>1.1</w:t>
        </w:r>
        <w:r w:rsidR="00FF1ADF">
          <w:fldChar w:fldCharType="end"/>
        </w:r>
      </w:ins>
      <w:del w:id="129" w:author="Miranda, Brian R -FS" w:date="2017-08-09T16:13:00Z">
        <w:r w:rsidDel="00FF1ADF">
          <w:delText>1.1</w:delText>
        </w:r>
      </w:del>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5C179B9D" w14:textId="77777777" w:rsidR="00013A20" w:rsidRDefault="00DE1E7E" w:rsidP="00DE1E7E">
      <w:pPr>
        <w:pStyle w:val="Heading3"/>
        <w:numPr>
          <w:ilvl w:val="4"/>
          <w:numId w:val="2"/>
        </w:numPr>
        <w:spacing w:after="120"/>
      </w:pPr>
      <w:bookmarkStart w:id="130" w:name="_Toc375053034"/>
      <w:bookmarkStart w:id="131" w:name="_Ref490058494"/>
      <w:r>
        <w:t>SuitabilityTable</w:t>
      </w:r>
      <w:bookmarkEnd w:id="130"/>
      <w:bookmarkEnd w:id="131"/>
    </w:p>
    <w:p w14:paraId="10B9C143" w14:textId="77777777" w:rsidR="0050227F" w:rsidRDefault="00DE1E7E" w:rsidP="00917AF2">
      <w:pPr>
        <w:pStyle w:val="textbody"/>
        <w:ind w:left="1166"/>
      </w:pPr>
      <w:r>
        <w:t xml:space="preserve">The SuitabilityTable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ForestTypeTable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ForestTypeTable above) and a suitability value for each age class.  The number of suitability values must match the number of age classes defined by the first line of this table.  Forest types in the ForestTypeTable that are not listed in the SuitabilityTable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SuitabilityTable</w:t>
      </w:r>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ForestType</w:t>
      </w:r>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SpruceFir</w:t>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132" w:name="_Toc375053035"/>
      <w:r>
        <w:t>AgeClass_TimeSince</w:t>
      </w:r>
      <w:bookmarkEnd w:id="132"/>
      <w:r w:rsidR="00A5308E">
        <w:t>Disturbance</w:t>
      </w:r>
    </w:p>
    <w:p w14:paraId="63EB2B14" w14:textId="77777777" w:rsidR="00570B3A" w:rsidRPr="00694F26" w:rsidRDefault="00A5308E" w:rsidP="00570B3A">
      <w:pPr>
        <w:pStyle w:val="textbody"/>
      </w:pPr>
      <w:r>
        <w:t>Using ‘AgeClass_TimeSinceDisturbance</w:t>
      </w:r>
      <w:r w:rsidR="00570B3A" w:rsidRPr="00D964C9">
        <w:t xml:space="preserve">’ for the SuitabilityType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 xml:space="preserve">‘SuitabilityTable’ </w:t>
      </w:r>
      <w:r w:rsidR="00BD0A24">
        <w:t>and ‘</w:t>
      </w:r>
      <w:r w:rsidR="00725F3B">
        <w:t>Disturbance</w:t>
      </w:r>
      <w:r w:rsidR="00BD0A24">
        <w:t xml:space="preserve">Table’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133" w:name="_Toc375053036"/>
      <w:r>
        <w:t>Disturbance</w:t>
      </w:r>
      <w:r w:rsidR="005211B4">
        <w:t>Table</w:t>
      </w:r>
      <w:bookmarkEnd w:id="133"/>
      <w:r>
        <w:t xml:space="preserve"> - Fire</w:t>
      </w:r>
    </w:p>
    <w:p w14:paraId="606E6D11" w14:textId="77777777" w:rsidR="008A50F5" w:rsidRDefault="008A50F5" w:rsidP="00387EB2">
      <w:pPr>
        <w:pStyle w:val="textbody"/>
        <w:ind w:left="1170"/>
      </w:pPr>
      <w:r>
        <w:t xml:space="preserve">The </w:t>
      </w:r>
      <w:r w:rsidR="00725F3B">
        <w:t>Disturbance</w:t>
      </w:r>
      <w:r>
        <w:t xml:space="preserve">Table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‘DisturbanceTable’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r>
        <w:rPr>
          <w:rFonts w:ascii="Courier New" w:hAnsi="Courier New" w:cs="Courier New"/>
          <w:sz w:val="20"/>
          <w:szCs w:val="20"/>
        </w:rPr>
        <w:t>Disturbance</w:t>
      </w:r>
      <w:r w:rsidR="008A50F5"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r w:rsidR="00217C9F">
        <w:rPr>
          <w:rFonts w:ascii="Courier New" w:hAnsi="Courier New" w:cs="Courier New"/>
          <w:sz w:val="20"/>
          <w:szCs w:val="20"/>
        </w:rPr>
        <w:t>SuitabilityWeight</w:t>
      </w:r>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r>
        <w:t>Disturbance</w:t>
      </w:r>
      <w:r w:rsidR="00BD0A24">
        <w:t>Table</w:t>
      </w:r>
      <w:r>
        <w:t xml:space="preserve"> - Harvest</w:t>
      </w:r>
    </w:p>
    <w:p w14:paraId="5FB0ED75" w14:textId="77777777" w:rsidR="00BD0A24" w:rsidRDefault="00BD0A24" w:rsidP="00BD0A24">
      <w:pPr>
        <w:pStyle w:val="textbody"/>
        <w:ind w:left="1170"/>
      </w:pPr>
      <w:r>
        <w:t xml:space="preserve">The </w:t>
      </w:r>
      <w:r w:rsidR="00725F3B">
        <w:t>Disturbance</w:t>
      </w:r>
      <w:r>
        <w:t xml:space="preserve">Table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‘DisturbanceTable’ to designate that the following table reflects harvest prescriptions.</w:t>
      </w:r>
      <w:r>
        <w:t xml:space="preserve">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r>
        <w:rPr>
          <w:rFonts w:ascii="Courier New" w:hAnsi="Courier New" w:cs="Courier New"/>
          <w:sz w:val="20"/>
          <w:szCs w:val="20"/>
        </w:rPr>
        <w:t>Disturbance</w:t>
      </w:r>
      <w:r w:rsidR="00BD0A24"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134" w:name="_Toc375053037"/>
      <w:r>
        <w:lastRenderedPageBreak/>
        <w:t>SuitabilityTable</w:t>
      </w:r>
      <w:bookmarkEnd w:id="134"/>
    </w:p>
    <w:p w14:paraId="4637187B" w14:textId="77777777" w:rsidR="00D374EB" w:rsidRDefault="00836F6D" w:rsidP="00387EB2">
      <w:pPr>
        <w:pStyle w:val="textbody"/>
        <w:ind w:left="1170"/>
      </w:pPr>
      <w:r>
        <w:t xml:space="preserve">The SuitabilityTable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ins w:id="135" w:author="Miranda, Brian R -FS" w:date="2017-08-09T16:12:00Z">
        <w:r w:rsidR="00FF1ADF">
          <w:t>AgeClass_</w:t>
        </w:r>
      </w:ins>
      <w:r w:rsidR="00D374EB">
        <w:t>ForestType</w:t>
      </w:r>
      <w:del w:id="136" w:author="Miranda, Brian R -FS" w:date="2017-08-09T16:13:00Z">
        <w:r w:rsidR="00D374EB" w:rsidDel="00FF1ADF">
          <w:delText>_AgeClass</w:delText>
        </w:r>
      </w:del>
      <w:r w:rsidR="00D374EB">
        <w:t xml:space="preserve">’ (see section </w:t>
      </w:r>
      <w:ins w:id="137" w:author="Miranda, Brian R -FS" w:date="2017-08-09T16:12:00Z">
        <w:r w:rsidR="00FF1ADF">
          <w:fldChar w:fldCharType="begin"/>
        </w:r>
        <w:r w:rsidR="00FF1ADF">
          <w:instrText xml:space="preserve"> REF _Ref490058494 \r \h </w:instrText>
        </w:r>
      </w:ins>
      <w:r w:rsidR="00FF1ADF">
        <w:fldChar w:fldCharType="separate"/>
      </w:r>
      <w:ins w:id="138" w:author="Miranda, Brian R -FS" w:date="2017-08-09T16:12:00Z">
        <w:r w:rsidR="00FF1ADF">
          <w:t>2.2.3.1.3</w:t>
        </w:r>
        <w:r w:rsidR="00FF1ADF">
          <w:fldChar w:fldCharType="end"/>
        </w:r>
      </w:ins>
      <w:del w:id="139" w:author="Miranda, Brian R -FS" w:date="2017-08-09T16:12:00Z">
        <w:r w:rsidR="00D374EB" w:rsidDel="00FF1ADF">
          <w:delText>2.2.3.1.2</w:delText>
        </w:r>
      </w:del>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FireSeverityTable</w:t>
      </w:r>
      <w:r w:rsidR="00BD0A24">
        <w:t xml:space="preserve"> or HarvestPrescriptionTable</w:t>
      </w:r>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listed in the SuitabilityTable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SuitabilityTable is multiplied by the SuitabilityWeight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SuitabilityTable</w:t>
      </w:r>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MaxTimeSinceDisturbance</w:t>
      </w:r>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140" w:name="_Toc375053038"/>
      <w:ins w:id="141" w:author="Miranda, Brian R -FS" w:date="2017-08-09T16:02:00Z">
        <w:r>
          <w:t>Disturbed</w:t>
        </w:r>
      </w:ins>
      <w:r w:rsidR="005211B4">
        <w:t>ForestType_TimeSince</w:t>
      </w:r>
      <w:bookmarkEnd w:id="140"/>
      <w:r w:rsidR="00BD0A24">
        <w:t>Disturbance</w:t>
      </w:r>
    </w:p>
    <w:p w14:paraId="1AA0DB60" w14:textId="77777777" w:rsidR="00E663FE" w:rsidRDefault="00BD0A24" w:rsidP="00E663FE">
      <w:pPr>
        <w:pStyle w:val="textbody"/>
      </w:pPr>
      <w:r>
        <w:t>Using ‘</w:t>
      </w:r>
      <w:commentRangeStart w:id="142"/>
      <w:ins w:id="143" w:author="Miranda, Brian R -FS" w:date="2017-08-09T16:03:00Z">
        <w:r w:rsidR="00172473">
          <w:t>Disturbed</w:t>
        </w:r>
      </w:ins>
      <w:r>
        <w:t>ForestType_TimeSinceDisturbance</w:t>
      </w:r>
      <w:commentRangeEnd w:id="142"/>
      <w:r w:rsidR="00172473">
        <w:rPr>
          <w:rStyle w:val="CommentReference"/>
          <w:rFonts w:eastAsia="Times New Roman"/>
          <w:lang w:eastAsia="en-US"/>
        </w:rPr>
        <w:commentReference w:id="142"/>
      </w:r>
      <w:r w:rsidR="00E663FE" w:rsidRPr="00D964C9">
        <w:t xml:space="preserve">’ for the SuitabilityType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ins w:id="144" w:author="Miranda, Brian R -FS" w:date="2017-08-09T16:03:00Z">
        <w:r w:rsidR="00172473">
          <w:t xml:space="preserve">disturbed </w:t>
        </w:r>
      </w:ins>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 xml:space="preserve">‘ReclassCoefficients’, </w:t>
      </w:r>
      <w:r w:rsidR="00E663FE">
        <w:t xml:space="preserve">‘ForestTypeTable’, </w:t>
      </w:r>
      <w:r w:rsidR="00C5180D" w:rsidRPr="00D964C9">
        <w:t>‘Suitabili</w:t>
      </w:r>
      <w:r w:rsidR="00C5180D">
        <w:t xml:space="preserve">tyTable’, and </w:t>
      </w:r>
      <w:del w:id="145" w:author="Miranda, Brian R -FS" w:date="2017-08-09T16:03:00Z">
        <w:r w:rsidR="00C5180D" w:rsidDel="00172473">
          <w:delText xml:space="preserve">either </w:delText>
        </w:r>
      </w:del>
      <w:r w:rsidR="00E663FE">
        <w:t>‘</w:t>
      </w:r>
      <w:r w:rsidR="00725F3B">
        <w:t>Disturbance</w:t>
      </w:r>
      <w:r w:rsidR="003026A0">
        <w:t>Table’</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146" w:name="_Toc375053039"/>
      <w:r>
        <w:t>ReclassCoefficients</w:t>
      </w:r>
      <w:bookmarkEnd w:id="146"/>
    </w:p>
    <w:p w14:paraId="0A1329A5" w14:textId="77777777" w:rsidR="003026A0" w:rsidRDefault="003026A0" w:rsidP="003026A0">
      <w:pPr>
        <w:pStyle w:val="textbody"/>
        <w:ind w:left="1530"/>
      </w:pPr>
      <w:r>
        <w:t>This table contains the reclass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147" w:name="_Toc375053040"/>
      <w:r>
        <w:t>Species Column</w:t>
      </w:r>
      <w:bookmarkEnd w:id="147"/>
    </w:p>
    <w:p w14:paraId="2ADD686D" w14:textId="77777777" w:rsidR="003026A0" w:rsidRDefault="003026A0" w:rsidP="003026A0">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0AFBD92B" w14:textId="77777777" w:rsidR="003026A0" w:rsidRDefault="003026A0" w:rsidP="003026A0">
      <w:pPr>
        <w:pStyle w:val="Heading3"/>
        <w:numPr>
          <w:ilvl w:val="5"/>
          <w:numId w:val="2"/>
        </w:numPr>
        <w:spacing w:after="120"/>
      </w:pPr>
      <w:bookmarkStart w:id="148" w:name="_Toc375053041"/>
      <w:r>
        <w:t>Reclass Coefficient</w:t>
      </w:r>
      <w:bookmarkEnd w:id="148"/>
    </w:p>
    <w:p w14:paraId="7AC7099B" w14:textId="77777777" w:rsidR="003026A0" w:rsidRPr="00694F26" w:rsidRDefault="003026A0" w:rsidP="003026A0">
      <w:pPr>
        <w:pStyle w:val="textbody"/>
        <w:ind w:left="1890"/>
      </w:pPr>
      <w:r>
        <w:t>This parameter is the reclass coefficient for the species. Value: 0 ≤ number ≤ 1.</w:t>
      </w:r>
    </w:p>
    <w:p w14:paraId="40C867FC" w14:textId="77777777" w:rsidR="00020718" w:rsidRDefault="005211B4" w:rsidP="005211B4">
      <w:pPr>
        <w:pStyle w:val="Heading3"/>
        <w:numPr>
          <w:ilvl w:val="4"/>
          <w:numId w:val="2"/>
        </w:numPr>
        <w:spacing w:after="120"/>
      </w:pPr>
      <w:bookmarkStart w:id="149" w:name="_Toc375053042"/>
      <w:r>
        <w:t>ForestTypeTable</w:t>
      </w:r>
      <w:bookmarkEnd w:id="149"/>
    </w:p>
    <w:p w14:paraId="6349FEF1" w14:textId="77777777" w:rsidR="00E663FE" w:rsidRDefault="003026A0" w:rsidP="003026A0">
      <w:pPr>
        <w:pStyle w:val="textbody"/>
        <w:ind w:left="1530"/>
      </w:pPr>
      <w:r>
        <w:t>The ForestTypeTable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405F7829" w14:textId="77777777" w:rsidR="00725F3B" w:rsidRDefault="00725F3B" w:rsidP="00725F3B">
      <w:pPr>
        <w:pStyle w:val="Heading3"/>
        <w:numPr>
          <w:ilvl w:val="4"/>
          <w:numId w:val="2"/>
        </w:numPr>
        <w:spacing w:after="120"/>
      </w:pPr>
      <w:r>
        <w:t>DisturbanceTable - Fire</w:t>
      </w:r>
    </w:p>
    <w:p w14:paraId="29919131" w14:textId="77777777" w:rsidR="00725F3B" w:rsidRDefault="00725F3B" w:rsidP="00725F3B">
      <w:pPr>
        <w:pStyle w:val="textbody"/>
        <w:ind w:left="1170"/>
      </w:pPr>
      <w:r>
        <w:t xml:space="preserve">The DisturbanceTable for Fire defines the fire severity classes that are relevant to be tracked for purposes of habitat suitability.  The keyword ‘Fire’ must follow ‘DisturbanceTable’ to designate that the following </w:t>
      </w:r>
      <w:r>
        <w:lastRenderedPageBreak/>
        <w:t>table reflects fire severity classes.  In some cases only severe (&gt; 3) fires are of interest, while other times low severity or all severities will be relevant.  The SuitabilityWeight for each severity class can be any value between 0 and 1, which determines the relative value of that fire severity for habitat su</w:t>
      </w:r>
      <w:r w:rsidRPr="00217C9F">
        <w:t>itability.  For instance, if a time since fire/</w:t>
      </w:r>
      <w:del w:id="150" w:author="Miranda, Brian R -FS" w:date="2017-08-09T16:05:00Z">
        <w:r w:rsidRPr="00217C9F" w:rsidDel="00172473">
          <w:delText>age class</w:delText>
        </w:r>
      </w:del>
      <w:ins w:id="151" w:author="Miranda, Brian R -FS" w:date="2017-08-09T16:05:00Z">
        <w:r w:rsidR="00172473">
          <w:t>forest type</w:t>
        </w:r>
      </w:ins>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t>SuitabilityWeight</w:t>
      </w:r>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r>
        <w:t>DisturbanceTable - Harvest</w:t>
      </w:r>
    </w:p>
    <w:p w14:paraId="1106F5DC" w14:textId="77777777" w:rsidR="00725F3B" w:rsidRDefault="00725F3B" w:rsidP="00725F3B">
      <w:pPr>
        <w:pStyle w:val="textbody"/>
        <w:ind w:left="1170"/>
      </w:pPr>
      <w:r>
        <w:t>The DisturbanceTable for Harvest defines the harvest prescription classes that are relevant to be tracked for purposes of habitat suitability.</w:t>
      </w:r>
      <w:r w:rsidRPr="00725F3B">
        <w:t xml:space="preserve"> </w:t>
      </w:r>
      <w:r>
        <w:t>The keyword ‘Harvest’ must follow ‘DisturbanceTable’ to designate that the following table reflects harvest prescriptions.  In some cases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del w:id="152" w:author="Miranda, Brian R -FS" w:date="2017-08-09T16:07:00Z">
        <w:r w:rsidDel="00172473">
          <w:delText>prescription</w:delText>
        </w:r>
      </w:del>
      <w:ins w:id="153" w:author="Miranda, Brian R -FS" w:date="2017-08-09T16:07:00Z">
        <w:r w:rsidR="00172473">
          <w:t>forest type</w:t>
        </w:r>
      </w:ins>
      <w:r w:rsidRPr="00217C9F">
        <w:t>/</w:t>
      </w:r>
      <w:del w:id="154" w:author="Miranda, Brian R -FS" w:date="2017-08-09T16:06:00Z">
        <w:r w:rsidRPr="00217C9F" w:rsidDel="00172473">
          <w:delText>age class</w:delText>
        </w:r>
      </w:del>
      <w:ins w:id="155" w:author="Miranda, Brian R -FS" w:date="2017-08-09T16:06:00Z">
        <w:r w:rsidR="00172473">
          <w:t>time since harvest</w:t>
        </w:r>
      </w:ins>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156" w:name="_Toc375053044"/>
      <w:r>
        <w:lastRenderedPageBreak/>
        <w:t>SuitabilityTable</w:t>
      </w:r>
      <w:bookmarkStart w:id="157" w:name="_Toc102232960"/>
      <w:bookmarkEnd w:id="118"/>
      <w:bookmarkEnd w:id="119"/>
      <w:bookmarkEnd w:id="120"/>
      <w:bookmarkEnd w:id="156"/>
    </w:p>
    <w:p w14:paraId="44DBD05D" w14:textId="77777777" w:rsidR="00E663FE" w:rsidRDefault="00E663FE" w:rsidP="003026A0">
      <w:pPr>
        <w:pStyle w:val="textbody"/>
        <w:ind w:left="1530"/>
      </w:pPr>
      <w:r>
        <w:t xml:space="preserve">The SuitabilityTable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del w:id="158" w:author="Miranda, Brian R -FS" w:date="2017-08-09T16:08:00Z">
        <w:r w:rsidR="00387EB2" w:rsidDel="00172473">
          <w:delText>FireSeverityTable</w:delText>
        </w:r>
        <w:r w:rsidR="002D22D6" w:rsidDel="00172473">
          <w:delText xml:space="preserve"> or HarvestPrescription</w:delText>
        </w:r>
      </w:del>
      <w:ins w:id="159" w:author="Miranda, Brian R -FS" w:date="2017-08-09T16:08:00Z">
        <w:r w:rsidR="00172473">
          <w:t>Disturbance</w:t>
        </w:r>
      </w:ins>
      <w:r w:rsidR="002D22D6">
        <w:t>Table</w:t>
      </w:r>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SuitabilityTable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SuitabilityTable is multiplied by the SuitabilityWeight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SuitabilityTable</w:t>
      </w:r>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Fo</w:t>
      </w:r>
      <w:r w:rsidR="002D22D6">
        <w:rPr>
          <w:rFonts w:ascii="Courier New" w:hAnsi="Courier New" w:cs="Courier New"/>
          <w:sz w:val="20"/>
          <w:szCs w:val="20"/>
        </w:rPr>
        <w:t>restType</w:t>
      </w:r>
      <w:r w:rsidR="002D22D6">
        <w:rPr>
          <w:rFonts w:ascii="Courier New" w:hAnsi="Courier New" w:cs="Courier New"/>
          <w:sz w:val="20"/>
          <w:szCs w:val="20"/>
        </w:rPr>
        <w:tab/>
        <w:t>Maximum Time Since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MapleHardwood</w:t>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SpruceFir</w:t>
      </w:r>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160" w:name="_Toc136162695"/>
      <w:bookmarkStart w:id="161" w:name="_Toc375053045"/>
      <w:r>
        <w:lastRenderedPageBreak/>
        <w:t>Output Files</w:t>
      </w:r>
      <w:bookmarkEnd w:id="157"/>
      <w:bookmarkEnd w:id="160"/>
      <w:bookmarkEnd w:id="161"/>
    </w:p>
    <w:p w14:paraId="3345EEAE" w14:textId="28F554EB" w:rsidR="008401C8" w:rsidRDefault="008401C8" w:rsidP="00EE6EDB">
      <w:pPr>
        <w:pStyle w:val="textbody"/>
      </w:pPr>
      <w:r>
        <w:t xml:space="preserve">The </w:t>
      </w:r>
      <w:del w:id="162" w:author="Miranda, Brian R -FS" w:date="2017-08-11T10:11:00Z">
        <w:r w:rsidR="00387EB2" w:rsidDel="007E1289">
          <w:delText xml:space="preserve">Wildlife </w:delText>
        </w:r>
      </w:del>
      <w:ins w:id="163" w:author="Miranda, Brian R -FS" w:date="2017-08-11T10:11:00Z">
        <w:r w:rsidR="007E1289">
          <w:t xml:space="preserve">Local </w:t>
        </w:r>
      </w:ins>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ins w:id="164" w:author="Miranda, Brian R -FS" w:date="2017-08-09T16:10:00Z">
        <w:r w:rsidR="00172473">
          <w:fldChar w:fldCharType="begin"/>
        </w:r>
        <w:r w:rsidR="00172473">
          <w:instrText xml:space="preserve"> REF _Ref490058353 \r \h </w:instrText>
        </w:r>
      </w:ins>
      <w:r w:rsidR="00172473">
        <w:fldChar w:fldCharType="separate"/>
      </w:r>
      <w:ins w:id="165" w:author="Miranda, Brian R -FS" w:date="2017-08-09T16:10:00Z">
        <w:r w:rsidR="00172473">
          <w:t>2.1.5</w:t>
        </w:r>
        <w:r w:rsidR="00172473">
          <w:fldChar w:fldCharType="end"/>
        </w:r>
      </w:ins>
      <w:del w:id="166" w:author="Miranda, Brian R -FS" w:date="2017-08-09T16:10:00Z">
        <w:r w:rsidR="00EE6EDB" w:rsidDel="00172473">
          <w:delText>2.1.5</w:delText>
        </w:r>
      </w:del>
      <w:r w:rsidR="00EE6EDB">
        <w:t xml:space="preserve">).  Output maps are generated at a frequency determined by the OutputTimestep (see section </w:t>
      </w:r>
      <w:ins w:id="167" w:author="Miranda, Brian R -FS" w:date="2017-08-09T16:10:00Z">
        <w:r w:rsidR="00172473">
          <w:fldChar w:fldCharType="begin"/>
        </w:r>
        <w:r w:rsidR="00172473">
          <w:instrText xml:space="preserve"> REF _Ref490058345 \r \h </w:instrText>
        </w:r>
      </w:ins>
      <w:r w:rsidR="00172473">
        <w:fldChar w:fldCharType="separate"/>
      </w:r>
      <w:ins w:id="168" w:author="Miranda, Brian R -FS" w:date="2017-08-09T16:10:00Z">
        <w:r w:rsidR="00172473">
          <w:t>2.1.2</w:t>
        </w:r>
        <w:r w:rsidR="00172473">
          <w:fldChar w:fldCharType="end"/>
        </w:r>
      </w:ins>
      <w:del w:id="169" w:author="Miranda, Brian R -FS" w:date="2017-08-09T16:10:00Z">
        <w:r w:rsidR="00EE6EDB" w:rsidDel="00172473">
          <w:delText>2.1.3</w:delText>
        </w:r>
      </w:del>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170" w:name="_Toc375053046"/>
      <w:r>
        <w:lastRenderedPageBreak/>
        <w:t>Sample Input File</w:t>
      </w:r>
      <w:r w:rsidR="00EE6EDB">
        <w:t>s</w:t>
      </w:r>
      <w:bookmarkEnd w:id="170"/>
    </w:p>
    <w:p w14:paraId="31C874DF" w14:textId="77777777" w:rsidR="00EE6EDB" w:rsidRDefault="00EE6EDB" w:rsidP="00EE6EDB">
      <w:pPr>
        <w:pStyle w:val="Heading2"/>
      </w:pPr>
      <w:bookmarkStart w:id="171" w:name="_Toc375053047"/>
      <w:r>
        <w:t>Main Parameter File</w:t>
      </w:r>
      <w:bookmarkEnd w:id="171"/>
    </w:p>
    <w:p w14:paraId="72386E9E" w14:textId="77777777" w:rsidR="00EE6EDB" w:rsidRPr="00EE6EDB" w:rsidRDefault="00EE6EDB" w:rsidP="00EE6EDB">
      <w:pPr>
        <w:pStyle w:val="textbody"/>
      </w:pPr>
    </w:p>
    <w:p w14:paraId="79F89AE8" w14:textId="4B74C943"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LandisData  </w:t>
      </w:r>
      <w:del w:id="172" w:author="Miranda, Brian R -FS" w:date="2017-08-11T10:11:00Z">
        <w:r w:rsidRPr="00EE6EDB" w:rsidDel="007E1289">
          <w:rPr>
            <w:rFonts w:ascii="Courier New" w:hAnsi="Courier New" w:cs="Courier New"/>
            <w:sz w:val="16"/>
            <w:szCs w:val="16"/>
          </w:rPr>
          <w:delText>WildlifeHabitatSuitability</w:delText>
        </w:r>
      </w:del>
      <w:ins w:id="173" w:author="Miranda, Brian R -FS" w:date="2017-08-11T10:11:00Z">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ins>
    </w:p>
    <w:p w14:paraId="515BABB1"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Timestep  1</w:t>
      </w:r>
    </w:p>
    <w:p w14:paraId="44D6976B"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OutputTimestep  10</w:t>
      </w:r>
    </w:p>
    <w:p w14:paraId="777BAFD8" w14:textId="77777777" w:rsidR="00EE6EDB" w:rsidRPr="00EE6EDB" w:rsidRDefault="00EE6EDB" w:rsidP="00EE6EDB">
      <w:pPr>
        <w:pStyle w:val="textbody"/>
        <w:rPr>
          <w:rFonts w:ascii="Courier New" w:hAnsi="Courier New" w:cs="Courier New"/>
          <w:sz w:val="16"/>
          <w:szCs w:val="16"/>
        </w:rPr>
      </w:pPr>
    </w:p>
    <w:p w14:paraId="5F15F8B6"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MapFileNames</w:t>
      </w:r>
      <w:r w:rsidRPr="00EE6EDB">
        <w:rPr>
          <w:rFonts w:ascii="Courier New" w:hAnsi="Courier New" w:cs="Courier New"/>
          <w:sz w:val="16"/>
          <w:szCs w:val="16"/>
        </w:rPr>
        <w:tab/>
        <w:t>output/habitat/{wildlifeName}-{timestep}.img</w:t>
      </w:r>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 xml:space="preserve">SuitabilityFiles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174" w:name="_Toc375053048"/>
      <w:r>
        <w:t>Habitat Suitability Input Files</w:t>
      </w:r>
      <w:bookmarkEnd w:id="174"/>
    </w:p>
    <w:p w14:paraId="61B43377" w14:textId="77777777" w:rsidR="00EE6EDB" w:rsidRDefault="00EE6EDB" w:rsidP="00EE6EDB">
      <w:pPr>
        <w:pStyle w:val="Heading3"/>
      </w:pPr>
      <w:bookmarkStart w:id="175" w:name="_Toc375053049"/>
      <w:r>
        <w:t>AgeClass_ForestType</w:t>
      </w:r>
      <w:bookmarkEnd w:id="175"/>
    </w:p>
    <w:p w14:paraId="592753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14:paraId="54B8EF8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SuitabilityType  AgeClass_ForestTy</w:t>
      </w:r>
      <w:r>
        <w:rPr>
          <w:rFonts w:ascii="Courier New" w:hAnsi="Courier New" w:cs="Courier New"/>
          <w:sz w:val="16"/>
          <w:szCs w:val="16"/>
        </w:rPr>
        <w:t>pe</w:t>
      </w:r>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ReclassCoefficients</w:t>
      </w:r>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ForestTypeTable</w:t>
      </w:r>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176" w:name="_Toc375053050"/>
      <w:r>
        <w:t>AgeClass_TimeSince</w:t>
      </w:r>
      <w:bookmarkEnd w:id="176"/>
      <w:r w:rsidR="007B165B">
        <w:t>Disturbance</w:t>
      </w:r>
    </w:p>
    <w:p w14:paraId="1CF367F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HabitatSuitabilityFile</w:t>
      </w:r>
    </w:p>
    <w:p w14:paraId="40E8657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w:t>
      </w:r>
      <w:r>
        <w:rPr>
          <w:rFonts w:ascii="Courier New" w:hAnsi="Courier New" w:cs="Courier New"/>
          <w:sz w:val="16"/>
          <w:szCs w:val="16"/>
        </w:rPr>
        <w:t>ityType  AgeClass_TimeSinceFire</w:t>
      </w:r>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MaxTimeSinceFire</w:t>
      </w:r>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177" w:name="_Toc375053051"/>
      <w:ins w:id="178" w:author="Miranda, Brian R -FS" w:date="2017-08-11T10:07:00Z">
        <w:r>
          <w:t>Disturbed</w:t>
        </w:r>
      </w:ins>
      <w:r w:rsidR="00EE6EDB">
        <w:t>ForestType</w:t>
      </w:r>
      <w:r w:rsidR="00AD4DDB">
        <w:t>_TimeSince</w:t>
      </w:r>
      <w:bookmarkEnd w:id="177"/>
      <w:r w:rsidR="007B165B">
        <w:t>Disturbance</w:t>
      </w:r>
    </w:p>
    <w:p w14:paraId="78781BD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LandisData  </w:t>
      </w:r>
      <w:r w:rsidRPr="00AD4DDB">
        <w:rPr>
          <w:rFonts w:ascii="Courier New" w:hAnsi="Courier New" w:cs="Courier New"/>
          <w:sz w:val="16"/>
          <w:szCs w:val="16"/>
        </w:rPr>
        <w:tab/>
        <w:t>HabitatSuitability</w:t>
      </w:r>
      <w:r w:rsidR="001903DA">
        <w:rPr>
          <w:rFonts w:ascii="Courier New" w:hAnsi="Courier New" w:cs="Courier New"/>
          <w:sz w:val="16"/>
          <w:szCs w:val="16"/>
        </w:rPr>
        <w:t>File</w:t>
      </w:r>
    </w:p>
    <w:p w14:paraId="32D0C78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WildlifeName</w:t>
      </w:r>
      <w:r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SuitabilityTy</w:t>
      </w:r>
      <w:r>
        <w:rPr>
          <w:rFonts w:ascii="Courier New" w:hAnsi="Courier New" w:cs="Courier New"/>
          <w:sz w:val="16"/>
          <w:szCs w:val="16"/>
        </w:rPr>
        <w:t xml:space="preserve">pe  </w:t>
      </w:r>
      <w:ins w:id="179" w:author="Miranda, Brian R -FS" w:date="2017-08-11T10:07:00Z">
        <w:r w:rsidR="00E85DF2">
          <w:rPr>
            <w:rFonts w:ascii="Courier New" w:hAnsi="Courier New" w:cs="Courier New"/>
            <w:sz w:val="16"/>
            <w:szCs w:val="16"/>
          </w:rPr>
          <w:t>Disturbed</w:t>
        </w:r>
      </w:ins>
      <w:r>
        <w:rPr>
          <w:rFonts w:ascii="Courier New" w:hAnsi="Courier New" w:cs="Courier New"/>
          <w:sz w:val="16"/>
          <w:szCs w:val="16"/>
        </w:rPr>
        <w:t>ForestType_TimeSinceFire</w:t>
      </w:r>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ReclassCoefficients</w:t>
      </w:r>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ForestTypeTable</w:t>
      </w:r>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SuitabilityTable</w:t>
      </w:r>
    </w:p>
    <w:p w14:paraId="3F884327" w14:textId="2D0A350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 xml:space="preserve">Maximum Time Since </w:t>
      </w:r>
      <w:del w:id="180" w:author="Miranda, Brian R -FS" w:date="2017-08-11T10:08:00Z">
        <w:r w:rsidRPr="00AD4DDB" w:rsidDel="00E85DF2">
          <w:rPr>
            <w:rFonts w:ascii="Courier New" w:hAnsi="Courier New" w:cs="Courier New"/>
            <w:sz w:val="16"/>
            <w:szCs w:val="16"/>
          </w:rPr>
          <w:delText>Fire</w:delText>
        </w:r>
      </w:del>
      <w:ins w:id="181" w:author="Miranda, Brian R -FS" w:date="2017-08-11T10:08:00Z">
        <w:r w:rsidR="00E85DF2">
          <w:rPr>
            <w:rFonts w:ascii="Courier New" w:hAnsi="Courier New" w:cs="Courier New"/>
            <w:sz w:val="16"/>
            <w:szCs w:val="16"/>
          </w:rPr>
          <w:t>Disturbance</w:t>
        </w:r>
      </w:ins>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2" w:author="Miranda, Brian R -FS" w:date="2017-08-09T16:08:00Z" w:initials="MBR-">
    <w:p w14:paraId="3FB598A9" w14:textId="77777777" w:rsidR="001C090F" w:rsidRDefault="001C090F">
      <w:pPr>
        <w:pStyle w:val="CommentText"/>
      </w:pPr>
      <w:r>
        <w:rPr>
          <w:rStyle w:val="CommentReference"/>
        </w:rPr>
        <w:annotationRef/>
      </w:r>
      <w:r>
        <w:t>This requires change in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598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A51F5" w14:textId="77777777" w:rsidR="00E03201" w:rsidRDefault="00E03201">
      <w:r>
        <w:separator/>
      </w:r>
    </w:p>
  </w:endnote>
  <w:endnote w:type="continuationSeparator" w:id="0">
    <w:p w14:paraId="44FCE55B" w14:textId="77777777" w:rsidR="00E03201" w:rsidRDefault="00E0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CAF6" w14:textId="5C4B0984" w:rsidR="001C090F" w:rsidRDefault="001C090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65671">
      <w:rPr>
        <w:rFonts w:ascii="Arial" w:hAnsi="Arial" w:cs="Arial"/>
        <w:noProof/>
      </w:rPr>
      <w:t>20</w:t>
    </w:r>
    <w:r>
      <w:rPr>
        <w:rFonts w:ascii="Arial" w:hAnsi="Arial" w:cs="Arial"/>
      </w:rPr>
      <w:fldChar w:fldCharType="end"/>
    </w:r>
    <w:bookmarkStart w:id="182" w:name="_Ref133898947"/>
    <w:bookmarkStart w:id="183" w:name="_Ref75418953"/>
    <w:bookmarkEnd w:id="182"/>
    <w:r>
      <w:rPr>
        <w:rFonts w:ascii="Arial" w:hAnsi="Arial" w:cs="Arial"/>
      </w:rPr>
      <w:t xml:space="preserve"> -</w:t>
    </w:r>
  </w:p>
  <w:bookmarkEnd w:id="183"/>
  <w:p w14:paraId="2B632246" w14:textId="77777777" w:rsidR="001C090F" w:rsidRDefault="001C0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C14B" w14:textId="77777777" w:rsidR="00E03201" w:rsidRDefault="00E03201">
      <w:r>
        <w:separator/>
      </w:r>
    </w:p>
  </w:footnote>
  <w:footnote w:type="continuationSeparator" w:id="0">
    <w:p w14:paraId="21D1B52E" w14:textId="77777777" w:rsidR="00E03201" w:rsidRDefault="00E03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1157A" w14:textId="77777777" w:rsidR="001C090F" w:rsidRDefault="001C090F">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223DF" w14:textId="77777777" w:rsidR="001C090F" w:rsidRDefault="001C090F">
    <w:pPr>
      <w:pStyle w:val="Header"/>
      <w:tabs>
        <w:tab w:val="clear" w:pos="4320"/>
        <w:tab w:val="clear" w:pos="8640"/>
        <w:tab w:val="center" w:pos="4500"/>
        <w:tab w:val="right" w:pos="9000"/>
      </w:tabs>
    </w:pPr>
    <w:fldSimple w:instr=" TITLE   \* MERGEFORMAT ">
      <w:r>
        <w:t>LANDIS-II Local Habitat Suitability Output Extension v1.0</w:t>
      </w:r>
    </w:fldSimple>
    <w:r>
      <w:tab/>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randa, Brian R -FS">
    <w15:presenceInfo w15:providerId="AD" w15:userId="S-1-5-21-2443529608-3098792306-3041422421-268451"/>
  </w15:person>
  <w15:person w15:author="Donald Brown">
    <w15:presenceInfo w15:providerId="None" w15:userId="Donald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2473"/>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3304E"/>
    <w:rsid w:val="0033438C"/>
    <w:rsid w:val="0033736D"/>
    <w:rsid w:val="00354BCD"/>
    <w:rsid w:val="003840C1"/>
    <w:rsid w:val="0038620C"/>
    <w:rsid w:val="00387EB2"/>
    <w:rsid w:val="003A66EF"/>
    <w:rsid w:val="003B36E6"/>
    <w:rsid w:val="003D3D9B"/>
    <w:rsid w:val="003E11B3"/>
    <w:rsid w:val="004241AA"/>
    <w:rsid w:val="00440751"/>
    <w:rsid w:val="004477B6"/>
    <w:rsid w:val="0048724A"/>
    <w:rsid w:val="0049439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9F1"/>
    <w:rsid w:val="005D2EDC"/>
    <w:rsid w:val="005E4DEF"/>
    <w:rsid w:val="005E5753"/>
    <w:rsid w:val="005F5F0B"/>
    <w:rsid w:val="005F71EA"/>
    <w:rsid w:val="00606BC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1289"/>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C2BDB"/>
    <w:rsid w:val="00ED50F0"/>
    <w:rsid w:val="00EE6EDB"/>
    <w:rsid w:val="00F21605"/>
    <w:rsid w:val="00F44BC0"/>
    <w:rsid w:val="00F57CED"/>
    <w:rsid w:val="00F64FE3"/>
    <w:rsid w:val="00F65671"/>
    <w:rsid w:val="00F67AED"/>
    <w:rsid w:val="00F8390B"/>
    <w:rsid w:val="00FA1E58"/>
    <w:rsid w:val="00FA24AB"/>
    <w:rsid w:val="00FB5A9A"/>
    <w:rsid w:val="00FC2A2D"/>
    <w:rsid w:val="00FD0C4D"/>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E512F-5276-47B6-AFCD-40498B75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5384</Words>
  <Characters>30694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36006</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Donald Brown</cp:lastModifiedBy>
  <cp:revision>2</cp:revision>
  <cp:lastPrinted>2013-10-19T14:47:00Z</cp:lastPrinted>
  <dcterms:created xsi:type="dcterms:W3CDTF">2017-08-13T17:00:00Z</dcterms:created>
  <dcterms:modified xsi:type="dcterms:W3CDTF">2017-08-13T17:00:00Z</dcterms:modified>
</cp:coreProperties>
</file>